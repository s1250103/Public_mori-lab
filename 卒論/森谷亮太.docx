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BCC" w:rsidRPr="00E4276B" w:rsidRDefault="00047E1B" w:rsidP="00BB500E">
      <w:pPr>
        <w:pStyle w:val="03-Chapter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-54610</wp:posOffset>
                </wp:positionH>
                <wp:positionV relativeFrom="paragraph">
                  <wp:posOffset>0</wp:posOffset>
                </wp:positionV>
                <wp:extent cx="6160770" cy="709930"/>
                <wp:effectExtent l="0" t="0" r="0" b="1270"/>
                <wp:wrapSquare wrapText="bothSides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70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71E" w:rsidRPr="00AD7B83" w:rsidRDefault="00807777" w:rsidP="00AD7B83">
                            <w:pPr>
                              <w:pStyle w:val="00-Paper-Title"/>
                            </w:pPr>
                            <w:r w:rsidRPr="004C2242">
                              <w:t>The Template for</w:t>
                            </w:r>
                            <w:r w:rsidR="000E3E3D" w:rsidRPr="004C2242">
                              <w:t xml:space="preserve"> </w:t>
                            </w:r>
                            <w:r w:rsidR="00BB7270">
                              <w:t xml:space="preserve">a </w:t>
                            </w:r>
                            <w:r w:rsidR="000E3E3D" w:rsidRPr="004C2242">
                              <w:t>G</w:t>
                            </w:r>
                            <w:r>
                              <w:t>radua</w:t>
                            </w:r>
                            <w:r w:rsidR="00FB7D7C">
                              <w:t>tion</w:t>
                            </w:r>
                            <w:r>
                              <w:t xml:space="preserve"> </w:t>
                            </w:r>
                            <w:r w:rsidR="000E3E3D" w:rsidRPr="000E3E3D">
                              <w:t>T</w:t>
                            </w:r>
                            <w:r>
                              <w:t>hesis</w:t>
                            </w:r>
                          </w:p>
                          <w:p w:rsidR="000E3E3D" w:rsidRPr="00E4276B" w:rsidRDefault="000E4D78" w:rsidP="00BB500E">
                            <w:pPr>
                              <w:pStyle w:val="01-Authour"/>
                              <w:tabs>
                                <w:tab w:val="clear" w:pos="4760"/>
                                <w:tab w:val="left" w:pos="4480"/>
                              </w:tabs>
                              <w:spacing w:before="29"/>
                            </w:pPr>
                            <w:ins w:id="0" w:author="r88111121@gmail.com" w:date="2021-01-14T18:29:00Z">
                              <w:r>
                                <w:t>Ryota Moriya</w:t>
                              </w:r>
                            </w:ins>
                            <w:del w:id="1" w:author="r88111121@gmail.com" w:date="2021-01-14T18:29:00Z">
                              <w:r w:rsidR="000E3E3D" w:rsidDel="000E4D78">
                                <w:delText>Taro Aizu</w:delText>
                              </w:r>
                            </w:del>
                            <w:r w:rsidR="000E3E3D">
                              <w:tab/>
                              <w:t>s1</w:t>
                            </w:r>
                            <w:ins w:id="2" w:author="r88111121@gmail.com" w:date="2021-01-14T18:28:00Z">
                              <w:r>
                                <w:rPr>
                                  <w:rFonts w:ascii="ＭＳ 明朝" w:eastAsia="ＭＳ 明朝" w:hAnsi="ＭＳ 明朝" w:cs="ＭＳ 明朝"/>
                                </w:rPr>
                                <w:t>250103</w:t>
                              </w:r>
                            </w:ins>
                            <w:del w:id="3" w:author="r88111121@gmail.com" w:date="2021-01-14T18:28:00Z">
                              <w:r w:rsidR="000E3E3D" w:rsidDel="000E4D78">
                                <w:rPr>
                                  <w:rFonts w:hint="eastAsia"/>
                                </w:rPr>
                                <w:delText>x</w:delText>
                              </w:r>
                              <w:r w:rsidR="000E3E3D" w:rsidDel="000E4D78">
                                <w:delText>xxxxx</w:delText>
                              </w:r>
                            </w:del>
                            <w:r w:rsidR="000E3E3D">
                              <w:rPr>
                                <w:spacing w:val="-48"/>
                              </w:rPr>
                              <w:t xml:space="preserve"> </w:t>
                            </w:r>
                            <w:r w:rsidR="000E4C95" w:rsidRPr="006B1F9D">
                              <w:rPr>
                                <w:rFonts w:eastAsia="ＭＳ 明朝" w:hint="eastAsia"/>
                                <w:spacing w:val="-48"/>
                              </w:rPr>
                              <w:t xml:space="preserve">        </w:t>
                            </w:r>
                            <w:r w:rsidR="000E4C95" w:rsidRPr="006B1F9D">
                              <w:rPr>
                                <w:rFonts w:eastAsia="ＭＳ 明朝" w:hint="eastAsia"/>
                                <w:spacing w:val="-48"/>
                              </w:rPr>
                              <w:tab/>
                            </w:r>
                            <w:r w:rsidR="000E4C95" w:rsidRPr="006B1F9D">
                              <w:rPr>
                                <w:rFonts w:eastAsia="ＭＳ 明朝" w:hint="eastAsia"/>
                                <w:spacing w:val="-48"/>
                              </w:rPr>
                              <w:tab/>
                            </w:r>
                            <w:r w:rsidR="000E3E3D" w:rsidRPr="00C101B3">
                              <w:rPr>
                                <w:sz w:val="20"/>
                                <w:szCs w:val="20"/>
                              </w:rPr>
                              <w:t>Supervised</w:t>
                            </w:r>
                            <w:r w:rsidR="000E3E3D" w:rsidRPr="00C101B3">
                              <w:rPr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3E3D" w:rsidRPr="00C101B3">
                              <w:rPr>
                                <w:sz w:val="20"/>
                                <w:szCs w:val="20"/>
                              </w:rPr>
                              <w:t>by</w:t>
                            </w:r>
                            <w:r w:rsidR="000E4C95" w:rsidRPr="006B1F9D">
                              <w:rPr>
                                <w:rFonts w:eastAsia="ＭＳ 明朝" w:hint="eastAsia"/>
                                <w:spacing w:val="-1"/>
                                <w:szCs w:val="18"/>
                              </w:rPr>
                              <w:t xml:space="preserve">    P</w:t>
                            </w:r>
                            <w:r w:rsidR="000E3E3D">
                              <w:t>rof.</w:t>
                            </w:r>
                            <w:r w:rsidR="000E4C95" w:rsidRPr="006B1F9D">
                              <w:rPr>
                                <w:rFonts w:eastAsia="ＭＳ 明朝" w:hint="eastAsia"/>
                              </w:rPr>
                              <w:t xml:space="preserve"> </w:t>
                            </w:r>
                            <w:ins w:id="4" w:author="r88111121@gmail.com" w:date="2021-01-14T18:28:00Z">
                              <w:r>
                                <w:rPr>
                                  <w:rFonts w:eastAsia="ＭＳ 明朝"/>
                                </w:rPr>
                                <w:t>Kazuyoshi Mori</w:t>
                              </w:r>
                            </w:ins>
                            <w:del w:id="5" w:author="r88111121@gmail.com" w:date="2021-01-14T18:28:00Z">
                              <w:r w:rsidR="000E4C95" w:rsidRPr="006B1F9D" w:rsidDel="000E4D78">
                                <w:rPr>
                                  <w:rFonts w:eastAsia="ＭＳ 明朝" w:hint="eastAsia"/>
                                </w:rPr>
                                <w:delText>Jiro Fukushi</w:delText>
                              </w:r>
                            </w:del>
                            <w:del w:id="6" w:author="r88111121@gmail.com" w:date="2021-01-14T18:27:00Z">
                              <w:r w:rsidR="000E4C95" w:rsidRPr="006B1F9D" w:rsidDel="000E4D78">
                                <w:rPr>
                                  <w:rFonts w:eastAsia="ＭＳ 明朝" w:hint="eastAsia"/>
                                </w:rPr>
                                <w:delText>ma</w:delText>
                              </w:r>
                            </w:del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.3pt;margin-top:0;width:485.1pt;height:55.9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" stroked="f">
                <v:textbox inset="5.85pt,.7pt,5.85pt,.7pt">
                  <w:txbxContent>
                    <w:p w:rsidR="0038271E" w:rsidRPr="00AD7B83" w:rsidRDefault="00807777" w:rsidP="00AD7B83">
                      <w:pPr>
                        <w:pStyle w:val="00-Paper-Title"/>
                      </w:pPr>
                      <w:r w:rsidRPr="004C2242">
                        <w:t>The Template for</w:t>
                      </w:r>
                      <w:r w:rsidR="000E3E3D" w:rsidRPr="004C2242">
                        <w:t xml:space="preserve"> </w:t>
                      </w:r>
                      <w:r w:rsidR="00BB7270">
                        <w:t xml:space="preserve">a </w:t>
                      </w:r>
                      <w:r w:rsidR="000E3E3D" w:rsidRPr="004C2242">
                        <w:t>G</w:t>
                      </w:r>
                      <w:r>
                        <w:t>radua</w:t>
                      </w:r>
                      <w:r w:rsidR="00FB7D7C">
                        <w:t>tion</w:t>
                      </w:r>
                      <w:r>
                        <w:t xml:space="preserve"> </w:t>
                      </w:r>
                      <w:r w:rsidR="000E3E3D" w:rsidRPr="000E3E3D">
                        <w:t>T</w:t>
                      </w:r>
                      <w:r>
                        <w:t>hesis</w:t>
                      </w:r>
                    </w:p>
                    <w:p w:rsidR="000E3E3D" w:rsidRPr="00E4276B" w:rsidRDefault="000E4D78" w:rsidP="00BB500E">
                      <w:pPr>
                        <w:pStyle w:val="01-Authour"/>
                        <w:tabs>
                          <w:tab w:val="clear" w:pos="4760"/>
                          <w:tab w:val="left" w:pos="4480"/>
                        </w:tabs>
                        <w:spacing w:before="29"/>
                      </w:pPr>
                      <w:ins w:id="7" w:author="r88111121@gmail.com" w:date="2021-01-14T18:29:00Z">
                        <w:r>
                          <w:t>Ryota Moriya</w:t>
                        </w:r>
                      </w:ins>
                      <w:del w:id="8" w:author="r88111121@gmail.com" w:date="2021-01-14T18:29:00Z">
                        <w:r w:rsidR="000E3E3D" w:rsidDel="000E4D78">
                          <w:delText>Taro Aizu</w:delText>
                        </w:r>
                      </w:del>
                      <w:r w:rsidR="000E3E3D">
                        <w:tab/>
                        <w:t>s1</w:t>
                      </w:r>
                      <w:ins w:id="9" w:author="r88111121@gmail.com" w:date="2021-01-14T18:28:00Z">
                        <w:r>
                          <w:rPr>
                            <w:rFonts w:ascii="ＭＳ 明朝" w:eastAsia="ＭＳ 明朝" w:hAnsi="ＭＳ 明朝" w:cs="ＭＳ 明朝"/>
                          </w:rPr>
                          <w:t>250103</w:t>
                        </w:r>
                      </w:ins>
                      <w:del w:id="10" w:author="r88111121@gmail.com" w:date="2021-01-14T18:28:00Z">
                        <w:r w:rsidR="000E3E3D" w:rsidDel="000E4D78">
                          <w:rPr>
                            <w:rFonts w:hint="eastAsia"/>
                          </w:rPr>
                          <w:delText>x</w:delText>
                        </w:r>
                        <w:r w:rsidR="000E3E3D" w:rsidDel="000E4D78">
                          <w:delText>xxxxx</w:delText>
                        </w:r>
                      </w:del>
                      <w:r w:rsidR="000E3E3D">
                        <w:rPr>
                          <w:spacing w:val="-48"/>
                        </w:rPr>
                        <w:t xml:space="preserve"> </w:t>
                      </w:r>
                      <w:r w:rsidR="000E4C95" w:rsidRPr="006B1F9D">
                        <w:rPr>
                          <w:rFonts w:eastAsia="ＭＳ 明朝" w:hint="eastAsia"/>
                          <w:spacing w:val="-48"/>
                        </w:rPr>
                        <w:t xml:space="preserve">        </w:t>
                      </w:r>
                      <w:r w:rsidR="000E4C95" w:rsidRPr="006B1F9D">
                        <w:rPr>
                          <w:rFonts w:eastAsia="ＭＳ 明朝" w:hint="eastAsia"/>
                          <w:spacing w:val="-48"/>
                        </w:rPr>
                        <w:tab/>
                      </w:r>
                      <w:r w:rsidR="000E4C95" w:rsidRPr="006B1F9D">
                        <w:rPr>
                          <w:rFonts w:eastAsia="ＭＳ 明朝" w:hint="eastAsia"/>
                          <w:spacing w:val="-48"/>
                        </w:rPr>
                        <w:tab/>
                      </w:r>
                      <w:r w:rsidR="000E3E3D" w:rsidRPr="00C101B3">
                        <w:rPr>
                          <w:sz w:val="20"/>
                          <w:szCs w:val="20"/>
                        </w:rPr>
                        <w:t>Supervised</w:t>
                      </w:r>
                      <w:r w:rsidR="000E3E3D" w:rsidRPr="00C101B3">
                        <w:rPr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 w:rsidR="000E3E3D" w:rsidRPr="00C101B3">
                        <w:rPr>
                          <w:sz w:val="20"/>
                          <w:szCs w:val="20"/>
                        </w:rPr>
                        <w:t>by</w:t>
                      </w:r>
                      <w:r w:rsidR="000E4C95" w:rsidRPr="006B1F9D">
                        <w:rPr>
                          <w:rFonts w:eastAsia="ＭＳ 明朝" w:hint="eastAsia"/>
                          <w:spacing w:val="-1"/>
                          <w:szCs w:val="18"/>
                        </w:rPr>
                        <w:t xml:space="preserve">    P</w:t>
                      </w:r>
                      <w:r w:rsidR="000E3E3D">
                        <w:t>rof.</w:t>
                      </w:r>
                      <w:r w:rsidR="000E4C95" w:rsidRPr="006B1F9D">
                        <w:rPr>
                          <w:rFonts w:eastAsia="ＭＳ 明朝" w:hint="eastAsia"/>
                        </w:rPr>
                        <w:t xml:space="preserve"> </w:t>
                      </w:r>
                      <w:ins w:id="11" w:author="r88111121@gmail.com" w:date="2021-01-14T18:28:00Z">
                        <w:r>
                          <w:rPr>
                            <w:rFonts w:eastAsia="ＭＳ 明朝"/>
                          </w:rPr>
                          <w:t>Kazuyoshi Mori</w:t>
                        </w:r>
                      </w:ins>
                      <w:del w:id="12" w:author="r88111121@gmail.com" w:date="2021-01-14T18:28:00Z">
                        <w:r w:rsidR="000E4C95" w:rsidRPr="006B1F9D" w:rsidDel="000E4D78">
                          <w:rPr>
                            <w:rFonts w:eastAsia="ＭＳ 明朝" w:hint="eastAsia"/>
                          </w:rPr>
                          <w:delText>Jiro Fukushi</w:delText>
                        </w:r>
                      </w:del>
                      <w:del w:id="13" w:author="r88111121@gmail.com" w:date="2021-01-14T18:27:00Z">
                        <w:r w:rsidR="000E4C95" w:rsidRPr="006B1F9D" w:rsidDel="000E4D78">
                          <w:rPr>
                            <w:rFonts w:eastAsia="ＭＳ 明朝" w:hint="eastAsia"/>
                          </w:rPr>
                          <w:delText>ma</w:delText>
                        </w:r>
                      </w:del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2BCC" w:rsidRPr="00E4276B">
        <w:rPr>
          <w:w w:val="102"/>
        </w:rPr>
        <w:t>Abstract</w:t>
      </w:r>
    </w:p>
    <w:p w:rsidR="00E4276B" w:rsidRPr="00080A54" w:rsidRDefault="00051F58" w:rsidP="00BB500E">
      <w:pPr>
        <w:pStyle w:val="02-Body-Text"/>
        <w:ind w:left="0" w:firstLine="0"/>
      </w:pPr>
      <w:del w:id="14" w:author="r88111121@gmail.com" w:date="2021-01-14T18:30:00Z">
        <w:r w:rsidDel="000E4D78">
          <w:delText>The abstract of your thesis must be written here.</w:delText>
        </w:r>
      </w:del>
    </w:p>
    <w:p w:rsidR="00352BCC" w:rsidRPr="00E4276B" w:rsidRDefault="00352BCC" w:rsidP="00BB500E">
      <w:pPr>
        <w:pStyle w:val="03-Chapter"/>
        <w:ind w:firstLine="0"/>
      </w:pPr>
      <w:r w:rsidRPr="00E4276B">
        <w:rPr>
          <w:w w:val="102"/>
        </w:rPr>
        <w:t>Int</w:t>
      </w:r>
      <w:r w:rsidRPr="00E4276B">
        <w:rPr>
          <w:spacing w:val="-5"/>
          <w:w w:val="102"/>
        </w:rPr>
        <w:t>r</w:t>
      </w:r>
      <w:r w:rsidRPr="00E4276B">
        <w:rPr>
          <w:w w:val="102"/>
        </w:rPr>
        <w:t>oduction</w:t>
      </w:r>
    </w:p>
    <w:p w:rsidR="000E4D78" w:rsidRPr="00BB7270" w:rsidRDefault="00547462" w:rsidP="00BB500E">
      <w:pPr>
        <w:pStyle w:val="02-Body-Text"/>
        <w:ind w:left="0" w:firstLine="0"/>
        <w:rPr>
          <w:rFonts w:hint="eastAsia"/>
        </w:rPr>
      </w:pPr>
      <w:del w:id="15" w:author="r88111121@gmail.com" w:date="2021-01-14T18:32:00Z">
        <w:r w:rsidDel="000E4D78">
          <w:delText xml:space="preserve">This document is a </w:delText>
        </w:r>
        <w:r w:rsidR="00BB7270" w:rsidDel="000E4D78">
          <w:delText xml:space="preserve">Word (doc) </w:delText>
        </w:r>
        <w:r w:rsidDel="000E4D78">
          <w:delText>template</w:delText>
        </w:r>
        <w:r w:rsidR="00BB7270" w:rsidDel="000E4D78">
          <w:delText>.</w:delText>
        </w:r>
        <w:r w:rsidDel="000E4D78">
          <w:delText xml:space="preserve"> If you want to write </w:delText>
        </w:r>
        <w:r w:rsidR="00BB7270" w:rsidDel="000E4D78">
          <w:delText xml:space="preserve">your </w:delText>
        </w:r>
        <w:r w:rsidDel="000E4D78">
          <w:delText xml:space="preserve">thesis using Word, </w:delText>
        </w:r>
        <w:r w:rsidR="00BB7270" w:rsidDel="000E4D78">
          <w:delText>please follow</w:delText>
        </w:r>
        <w:r w:rsidDel="000E4D78">
          <w:delText xml:space="preserve"> this template.</w:delText>
        </w:r>
      </w:del>
      <w:bookmarkStart w:id="16" w:name="_GoBack"/>
      <w:bookmarkEnd w:id="16"/>
    </w:p>
    <w:p w:rsidR="00E4276B" w:rsidRDefault="000F1EB1" w:rsidP="00BB500E">
      <w:pPr>
        <w:pStyle w:val="03-Chapter"/>
        <w:ind w:firstLine="0"/>
      </w:pPr>
      <w:r>
        <w:t>Method</w:t>
      </w:r>
    </w:p>
    <w:p w:rsidR="00E4276B" w:rsidRDefault="00D60A1D" w:rsidP="00BB500E">
      <w:pPr>
        <w:pStyle w:val="04-Section"/>
        <w:ind w:firstLine="0"/>
      </w:pPr>
      <w:r>
        <w:t>Graduation Thesis</w:t>
      </w:r>
    </w:p>
    <w:p w:rsidR="00D60A1D" w:rsidRDefault="003E5BFD" w:rsidP="0096635F">
      <w:pPr>
        <w:pStyle w:val="02-Body-Text"/>
        <w:ind w:left="0" w:right="-26" w:firstLine="0"/>
      </w:pPr>
      <w:r>
        <w:t>“</w:t>
      </w:r>
      <w:r w:rsidR="00BB7270">
        <w:t xml:space="preserve">GT01 </w:t>
      </w:r>
      <w:r w:rsidR="00D60A1D">
        <w:t>Graduation Thes</w:t>
      </w:r>
      <w:r w:rsidR="00BB7270">
        <w:t>i</w:t>
      </w:r>
      <w:r w:rsidR="00D60A1D">
        <w:t>s</w:t>
      </w:r>
      <w:r>
        <w:t>”</w:t>
      </w:r>
      <w:r w:rsidR="00D60A1D">
        <w:t xml:space="preserve"> is a required course offered for fourth-year students on a year-round basis to which eight units of academic credits are allotted. This is the only required course offered on a ye</w:t>
      </w:r>
      <w:r w:rsidR="00911571">
        <w:t xml:space="preserve">ar-round basis at the </w:t>
      </w:r>
      <w:r w:rsidR="007459F6">
        <w:t>u</w:t>
      </w:r>
      <w:r w:rsidR="00911571">
        <w:t>niversit</w:t>
      </w:r>
      <w:r w:rsidR="00911571">
        <w:rPr>
          <w:rFonts w:hint="eastAsia"/>
        </w:rPr>
        <w:t>y</w:t>
      </w:r>
      <w:r w:rsidR="00D60A1D">
        <w:t>. This is the most important course</w:t>
      </w:r>
      <w:r w:rsidR="00B32073">
        <w:t>,</w:t>
      </w:r>
      <w:r w:rsidR="00D60A1D">
        <w:t xml:space="preserve"> </w:t>
      </w:r>
      <w:r w:rsidR="00B32073">
        <w:t>and it</w:t>
      </w:r>
      <w:r w:rsidR="00D60A1D">
        <w:t xml:space="preserve"> integrates what students have studied at the </w:t>
      </w:r>
      <w:r w:rsidR="00B32073">
        <w:t>u</w:t>
      </w:r>
      <w:r w:rsidR="00D60A1D">
        <w:t>niversity for four years.</w:t>
      </w:r>
    </w:p>
    <w:p w:rsidR="00D60A1D" w:rsidRDefault="00D60A1D" w:rsidP="00BB500E">
      <w:pPr>
        <w:pStyle w:val="02-Body-Text"/>
        <w:ind w:left="0" w:firstLine="284"/>
      </w:pPr>
      <w:r>
        <w:t>Students must conduct their research on their o</w:t>
      </w:r>
      <w:r w:rsidR="00DD02DF">
        <w:t xml:space="preserve">wn initiative to complete their </w:t>
      </w:r>
      <w:r>
        <w:t>graduation theses under thorough supervision based on individualized instruction given by relevant supervisors.</w:t>
      </w:r>
    </w:p>
    <w:p w:rsidR="00D60A1D" w:rsidRDefault="00D60A1D" w:rsidP="00BB500E">
      <w:pPr>
        <w:pStyle w:val="02-Body-Text"/>
        <w:ind w:left="0" w:firstLine="284"/>
      </w:pPr>
      <w:r>
        <w:t>The University has obliged all students to write their graduation thes</w:t>
      </w:r>
      <w:r w:rsidR="00B32073">
        <w:t>e</w:t>
      </w:r>
      <w:r>
        <w:t xml:space="preserve">s in English since the </w:t>
      </w:r>
      <w:r w:rsidR="00B32073">
        <w:t>u</w:t>
      </w:r>
      <w:r>
        <w:t>niversity was established, and this is one of the reasons that graduate</w:t>
      </w:r>
      <w:r w:rsidR="00B96DB1">
        <w:t>s</w:t>
      </w:r>
      <w:r>
        <w:t xml:space="preserve"> </w:t>
      </w:r>
      <w:r w:rsidR="00B96DB1">
        <w:t>of</w:t>
      </w:r>
      <w:r>
        <w:t xml:space="preserve"> th</w:t>
      </w:r>
      <w:r w:rsidR="00B96DB1">
        <w:t>is</w:t>
      </w:r>
      <w:r>
        <w:t xml:space="preserve"> </w:t>
      </w:r>
      <w:r w:rsidR="00B96DB1">
        <w:t>u</w:t>
      </w:r>
      <w:r>
        <w:t>niversity have gained a high reputation from various quarters.</w:t>
      </w:r>
    </w:p>
    <w:p w:rsidR="00D60A1D" w:rsidRPr="00D60A1D" w:rsidRDefault="00D60A1D" w:rsidP="00BB500E">
      <w:pPr>
        <w:pStyle w:val="02-Body-Text"/>
        <w:ind w:left="0" w:firstLine="284"/>
      </w:pPr>
      <w:r>
        <w:t>Certain requirements must be fulfilled in order to initiate a graduation thesis, and due procedures must be taken for acquisition of the academic credits for this course.</w:t>
      </w:r>
    </w:p>
    <w:p w:rsidR="00E4276B" w:rsidRDefault="00B1464E" w:rsidP="00BB500E">
      <w:pPr>
        <w:pStyle w:val="04-Section"/>
        <w:ind w:firstLine="0"/>
      </w:pPr>
      <w:r>
        <w:t>Review of Graduation Thesis</w:t>
      </w:r>
    </w:p>
    <w:p w:rsidR="00B1464E" w:rsidRDefault="00B1464E" w:rsidP="00BB500E">
      <w:pPr>
        <w:pStyle w:val="02-Body-Text"/>
        <w:ind w:left="0" w:firstLine="0"/>
      </w:pPr>
      <w:r>
        <w:t>Graduation theses shall be reviewed by a relevant supervisor and one referee, two referees in total.</w:t>
      </w:r>
    </w:p>
    <w:p w:rsidR="00B1464E" w:rsidRDefault="00B96DB1" w:rsidP="00BB500E">
      <w:pPr>
        <w:pStyle w:val="02-Body-Text"/>
        <w:ind w:left="0" w:firstLine="284"/>
      </w:pPr>
      <w:r>
        <w:t>The r</w:t>
      </w:r>
      <w:r w:rsidR="00B1464E">
        <w:t xml:space="preserve">atio between </w:t>
      </w:r>
      <w:r>
        <w:t xml:space="preserve">the </w:t>
      </w:r>
      <w:r w:rsidR="00B1464E">
        <w:t>weights of evaluation conducted by the supervisor and the referee is two to one.</w:t>
      </w:r>
    </w:p>
    <w:p w:rsidR="00FC0339" w:rsidRPr="000E565A" w:rsidRDefault="00B1464E" w:rsidP="00BB500E">
      <w:pPr>
        <w:pStyle w:val="02-Body-Text"/>
        <w:ind w:left="0" w:firstLine="284"/>
        <w:rPr>
          <w:rFonts w:eastAsia="ＭＳ 明朝"/>
        </w:rPr>
      </w:pPr>
      <w:r>
        <w:t>Comprehensive evaluations will be conducted, taking into consideration the items below.</w:t>
      </w:r>
    </w:p>
    <w:p w:rsidR="00790304" w:rsidRPr="000E565A" w:rsidRDefault="00790304" w:rsidP="008732A4">
      <w:pPr>
        <w:pStyle w:val="02-Body-Text"/>
        <w:rPr>
          <w:rFonts w:eastAsia="ＭＳ 明朝"/>
        </w:rPr>
      </w:pPr>
    </w:p>
    <w:p w:rsidR="002D3927" w:rsidRDefault="00B96DB1" w:rsidP="00BB500E">
      <w:pPr>
        <w:pStyle w:val="08-Itemize-Text"/>
        <w:ind w:left="567"/>
      </w:pPr>
      <w:r>
        <w:t>Difficulty</w:t>
      </w:r>
      <w:r w:rsidR="002D3927">
        <w:t xml:space="preserve"> level of </w:t>
      </w:r>
      <w:r>
        <w:t>the</w:t>
      </w:r>
      <w:r w:rsidR="002D3927">
        <w:t xml:space="preserve"> graduation thesis theme</w:t>
      </w:r>
    </w:p>
    <w:p w:rsidR="002D3927" w:rsidRPr="00936C15" w:rsidRDefault="002D3927" w:rsidP="00BB500E">
      <w:pPr>
        <w:pStyle w:val="08-Itemize-Text"/>
        <w:ind w:left="567"/>
      </w:pPr>
      <w:r>
        <w:t xml:space="preserve">Quality of </w:t>
      </w:r>
      <w:r w:rsidR="00B96DB1">
        <w:t>the</w:t>
      </w:r>
      <w:r>
        <w:t xml:space="preserve"> thesis written in English</w:t>
      </w:r>
      <w:r w:rsidR="00B96DB1">
        <w:t xml:space="preserve"> (</w:t>
      </w:r>
      <w:r>
        <w:t>regarded as an official record</w:t>
      </w:r>
      <w:r w:rsidR="00B96DB1">
        <w:t>),</w:t>
      </w:r>
      <w:r>
        <w:t xml:space="preserve"> including its content and expressions</w:t>
      </w:r>
    </w:p>
    <w:p w:rsidR="002D3927" w:rsidRDefault="002D3927" w:rsidP="00BB500E">
      <w:pPr>
        <w:pStyle w:val="08-Itemize-Text"/>
        <w:ind w:left="567"/>
      </w:pPr>
      <w:r>
        <w:t>Student</w:t>
      </w:r>
      <w:r w:rsidR="00C7141D">
        <w:t>’</w:t>
      </w:r>
      <w:r>
        <w:t xml:space="preserve">s attitude and persuasiveness during the </w:t>
      </w:r>
      <w:r w:rsidR="00B96DB1">
        <w:t xml:space="preserve">thesis </w:t>
      </w:r>
      <w:r>
        <w:t>presentation</w:t>
      </w:r>
    </w:p>
    <w:p w:rsidR="002D3927" w:rsidRDefault="00B96DB1" w:rsidP="00BB500E">
      <w:pPr>
        <w:pStyle w:val="08-Itemize-Text"/>
        <w:ind w:left="567"/>
      </w:pPr>
      <w:r>
        <w:t>Accuracy</w:t>
      </w:r>
      <w:r w:rsidR="002D3927">
        <w:t xml:space="preserve"> of responses to questions</w:t>
      </w:r>
    </w:p>
    <w:p w:rsidR="00352BCC" w:rsidRDefault="002D3927" w:rsidP="00BB500E">
      <w:pPr>
        <w:pStyle w:val="08-Itemize-Text"/>
        <w:ind w:left="567"/>
      </w:pPr>
      <w:r>
        <w:t>Student</w:t>
      </w:r>
      <w:r w:rsidR="00C7141D">
        <w:t>’</w:t>
      </w:r>
      <w:r>
        <w:t>s enthusiasm and stability while working on the</w:t>
      </w:r>
      <w:r w:rsidR="00B96DB1">
        <w:t>ir</w:t>
      </w:r>
      <w:r>
        <w:t xml:space="preserve"> graduation thesis</w:t>
      </w:r>
    </w:p>
    <w:p w:rsidR="00E4276B" w:rsidRDefault="002D3927" w:rsidP="00BB500E">
      <w:pPr>
        <w:pStyle w:val="04-Section"/>
        <w:ind w:firstLine="0"/>
      </w:pPr>
      <w:r w:rsidRPr="002D3927">
        <w:t xml:space="preserve">Submission of </w:t>
      </w:r>
      <w:r>
        <w:t>Completed T</w:t>
      </w:r>
      <w:r w:rsidRPr="002D3927">
        <w:t>heses</w:t>
      </w:r>
    </w:p>
    <w:p w:rsidR="002D3927" w:rsidRPr="007E0265" w:rsidRDefault="00240181" w:rsidP="00BB500E">
      <w:pPr>
        <w:pStyle w:val="02-Body-Text"/>
        <w:ind w:left="0" w:firstLine="0"/>
        <w:rPr>
          <w:rFonts w:eastAsia="ＭＳ 明朝"/>
        </w:rPr>
      </w:pPr>
      <w:r>
        <w:t>The length of a</w:t>
      </w:r>
      <w:r w:rsidR="002D3927">
        <w:t xml:space="preserve"> graduation thesis must be </w:t>
      </w:r>
      <w:r>
        <w:t>from</w:t>
      </w:r>
      <w:r w:rsidR="002D3927">
        <w:t xml:space="preserve"> four to six pages of A4-sized paper.</w:t>
      </w:r>
    </w:p>
    <w:p w:rsidR="002D3927" w:rsidRDefault="00240181" w:rsidP="00F23EB9">
      <w:pPr>
        <w:pStyle w:val="02-Body-Text"/>
        <w:ind w:left="0" w:firstLine="284"/>
      </w:pPr>
      <w:r>
        <w:t xml:space="preserve">A brief compilation of four to six pages </w:t>
      </w:r>
      <w:r w:rsidR="002D3927">
        <w:t xml:space="preserve">is </w:t>
      </w:r>
      <w:r>
        <w:t xml:space="preserve">a length that is </w:t>
      </w:r>
      <w:r w:rsidR="002D3927">
        <w:t xml:space="preserve">regarded as appropriate </w:t>
      </w:r>
      <w:r>
        <w:t>for</w:t>
      </w:r>
      <w:r w:rsidR="002D3927">
        <w:t xml:space="preserve"> papers in the field of science and engineering.</w:t>
      </w:r>
    </w:p>
    <w:p w:rsidR="00BC11A7" w:rsidRPr="0038257A" w:rsidRDefault="002D3927" w:rsidP="00F23EB9">
      <w:pPr>
        <w:pStyle w:val="02-Body-Text"/>
        <w:ind w:left="0" w:firstLine="284"/>
        <w:rPr>
          <w:rFonts w:eastAsia="ＭＳ 明朝"/>
        </w:rPr>
      </w:pPr>
      <w:r>
        <w:t xml:space="preserve">Printed theses are kept in the </w:t>
      </w:r>
      <w:r w:rsidR="00240181">
        <w:t>u</w:t>
      </w:r>
      <w:r>
        <w:t xml:space="preserve">niversity </w:t>
      </w:r>
      <w:r w:rsidR="00240181">
        <w:t>l</w:t>
      </w:r>
      <w:r>
        <w:t xml:space="preserve">ibrary, and electronic versions are stored in </w:t>
      </w:r>
      <w:r w:rsidR="00240181">
        <w:t>a</w:t>
      </w:r>
      <w:r>
        <w:t xml:space="preserve"> </w:t>
      </w:r>
      <w:proofErr w:type="gramStart"/>
      <w:r>
        <w:t>particular directory</w:t>
      </w:r>
      <w:proofErr w:type="gramEnd"/>
      <w:r>
        <w:t>, so that graduation theses can be read at any time.</w:t>
      </w:r>
    </w:p>
    <w:p w:rsidR="00911571" w:rsidRPr="00911571" w:rsidRDefault="00911571" w:rsidP="00BB500E">
      <w:pPr>
        <w:pStyle w:val="03-Chapter"/>
        <w:ind w:firstLine="0"/>
      </w:pPr>
      <w:r>
        <w:rPr>
          <w:rFonts w:hint="eastAsia"/>
        </w:rPr>
        <w:t>Examples</w:t>
      </w:r>
    </w:p>
    <w:p w:rsidR="00911571" w:rsidRDefault="002A508F" w:rsidP="00F23EB9">
      <w:pPr>
        <w:pStyle w:val="04-Section"/>
        <w:ind w:firstLine="0"/>
      </w:pPr>
      <w:r>
        <w:t xml:space="preserve">About </w:t>
      </w:r>
      <w:r w:rsidR="00911571">
        <w:rPr>
          <w:rFonts w:hint="eastAsia"/>
        </w:rPr>
        <w:t>Figure</w:t>
      </w:r>
      <w:r>
        <w:t>s</w:t>
      </w:r>
      <w:r w:rsidR="00911571">
        <w:rPr>
          <w:rFonts w:hint="eastAsia"/>
        </w:rPr>
        <w:t xml:space="preserve"> and Table</w:t>
      </w:r>
      <w:r>
        <w:t>s</w:t>
      </w:r>
    </w:p>
    <w:p w:rsidR="00F23EB9" w:rsidRDefault="00047E1B" w:rsidP="004843CC">
      <w:pPr>
        <w:pStyle w:val="02-Body-Text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1878330</wp:posOffset>
                </wp:positionH>
                <wp:positionV relativeFrom="paragraph">
                  <wp:posOffset>22225</wp:posOffset>
                </wp:positionV>
                <wp:extent cx="996315" cy="865505"/>
                <wp:effectExtent l="0" t="0" r="0" b="0"/>
                <wp:wrapSquare wrapText="bothSides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6315" cy="865505"/>
                          <a:chOff x="6618" y="8386"/>
                          <a:chExt cx="1485" cy="1291"/>
                        </a:xfrm>
                      </wpg:grpSpPr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1" y="8386"/>
                            <a:ext cx="1044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618" y="9422"/>
                            <a:ext cx="148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2DF" w:rsidRPr="004843CC" w:rsidRDefault="00DD02DF" w:rsidP="00606F2C">
                              <w:pPr>
                                <w:pStyle w:val="07-Resource-Title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843CC">
                                <w:rPr>
                                  <w:sz w:val="16"/>
                                  <w:szCs w:val="16"/>
                                </w:rPr>
                                <w:t>Figure 1. Logo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left:0;text-align:left;margin-left:147.9pt;margin-top:1.75pt;width:78.45pt;height:68.15pt;z-index:251657728" coordorigin="6618,8386" coordsize="1485,1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6831;top:8386;width:1044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">
                  <v:imagedata r:id="rId9" o:title=""/>
                </v:shape>
                <v:shape id="Text Box 5" o:spid="_x0000_s1029" type="#_x0000_t202" style="position:absolute;left:6618;top:9422;width:148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" stroked="f">
                  <v:textbox inset="5.85pt,.7pt,5.85pt,.7pt">
                    <w:txbxContent>
                      <w:p w:rsidR="00DD02DF" w:rsidRPr="004843CC" w:rsidRDefault="00DD02DF" w:rsidP="00606F2C">
                        <w:pPr>
                          <w:pStyle w:val="07-Resource-Title"/>
                          <w:rPr>
                            <w:sz w:val="16"/>
                            <w:szCs w:val="16"/>
                          </w:rPr>
                        </w:pPr>
                        <w:r w:rsidRPr="004843CC">
                          <w:rPr>
                            <w:sz w:val="16"/>
                            <w:szCs w:val="16"/>
                          </w:rPr>
                          <w:t>Figure 1. Logo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11571">
        <w:rPr>
          <w:rFonts w:hint="eastAsia"/>
        </w:rPr>
        <w:t xml:space="preserve">If you want to use figures and tables to explain your thesis, </w:t>
      </w:r>
      <w:r w:rsidR="004843CC">
        <w:t>insert</w:t>
      </w:r>
      <w:r w:rsidR="00911571">
        <w:rPr>
          <w:rFonts w:hint="eastAsia"/>
        </w:rPr>
        <w:t xml:space="preserve"> them in </w:t>
      </w:r>
      <w:r w:rsidR="004843CC">
        <w:t xml:space="preserve">a </w:t>
      </w:r>
      <w:r w:rsidR="00911571">
        <w:rPr>
          <w:rFonts w:hint="eastAsia"/>
        </w:rPr>
        <w:t>proper size. Each figure and table</w:t>
      </w:r>
      <w:r w:rsidR="00637205">
        <w:rPr>
          <w:rFonts w:hint="eastAsia"/>
        </w:rPr>
        <w:t xml:space="preserve"> must have a title </w:t>
      </w:r>
      <w:r w:rsidR="004843CC">
        <w:t xml:space="preserve">(caption) </w:t>
      </w:r>
      <w:r w:rsidR="00637205">
        <w:rPr>
          <w:rFonts w:hint="eastAsia"/>
        </w:rPr>
        <w:t>and number (e.g</w:t>
      </w:r>
      <w:r w:rsidR="00446101">
        <w:rPr>
          <w:rFonts w:hint="eastAsia"/>
        </w:rPr>
        <w:t>. Figure 1 and Table 1</w:t>
      </w:r>
      <w:r w:rsidR="00637205">
        <w:rPr>
          <w:rFonts w:hint="eastAsia"/>
        </w:rPr>
        <w:t>).</w:t>
      </w:r>
      <w:r w:rsidR="004843CC">
        <w:t xml:space="preserve"> The caption font size should be 8 pt.</w:t>
      </w:r>
    </w:p>
    <w:p w:rsidR="00FC2F59" w:rsidRDefault="00047E1B" w:rsidP="00E606C4">
      <w:pPr>
        <w:ind w:left="100" w:firstLine="2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88900</wp:posOffset>
                </wp:positionV>
                <wp:extent cx="1750695" cy="18288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2F59" w:rsidRPr="004843CC" w:rsidRDefault="00FC2F59" w:rsidP="00606F2C">
                            <w:pPr>
                              <w:pStyle w:val="07-Resource-Title"/>
                              <w:rPr>
                                <w:sz w:val="16"/>
                                <w:szCs w:val="16"/>
                              </w:rPr>
                            </w:pPr>
                            <w:r w:rsidRPr="004843C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Table</w:t>
                            </w:r>
                            <w:r w:rsidRPr="004843CC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  <w:r w:rsidR="002A508F" w:rsidRPr="004843CC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4843C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Example of </w:t>
                            </w:r>
                            <w:r w:rsidR="002A508F" w:rsidRPr="004843CC">
                              <w:rPr>
                                <w:sz w:val="16"/>
                                <w:szCs w:val="16"/>
                              </w:rPr>
                              <w:t>a t</w:t>
                            </w:r>
                            <w:r w:rsidRPr="004843C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able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61.65pt;margin-top:7pt;width:137.85pt;height:14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" stroked="f">
                <v:textbox inset="5.85pt,.7pt,5.85pt,.7pt">
                  <w:txbxContent>
                    <w:p w:rsidR="00FC2F59" w:rsidRPr="004843CC" w:rsidRDefault="00FC2F59" w:rsidP="00606F2C">
                      <w:pPr>
                        <w:pStyle w:val="07-Resource-Title"/>
                        <w:rPr>
                          <w:sz w:val="16"/>
                          <w:szCs w:val="16"/>
                        </w:rPr>
                      </w:pPr>
                      <w:r w:rsidRPr="004843CC">
                        <w:rPr>
                          <w:rFonts w:hint="eastAsia"/>
                          <w:sz w:val="16"/>
                          <w:szCs w:val="16"/>
                        </w:rPr>
                        <w:t>Table</w:t>
                      </w:r>
                      <w:r w:rsidRPr="004843CC">
                        <w:rPr>
                          <w:sz w:val="16"/>
                          <w:szCs w:val="16"/>
                        </w:rPr>
                        <w:t xml:space="preserve"> 1</w:t>
                      </w:r>
                      <w:r w:rsidR="002A508F" w:rsidRPr="004843CC"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Pr="004843CC">
                        <w:rPr>
                          <w:rFonts w:hint="eastAsia"/>
                          <w:sz w:val="16"/>
                          <w:szCs w:val="16"/>
                        </w:rPr>
                        <w:t xml:space="preserve">Example of </w:t>
                      </w:r>
                      <w:r w:rsidR="002A508F" w:rsidRPr="004843CC">
                        <w:rPr>
                          <w:sz w:val="16"/>
                          <w:szCs w:val="16"/>
                        </w:rPr>
                        <w:t>a t</w:t>
                      </w:r>
                      <w:r w:rsidRPr="004843CC">
                        <w:rPr>
                          <w:rFonts w:hint="eastAsia"/>
                          <w:sz w:val="16"/>
                          <w:szCs w:val="16"/>
                        </w:rPr>
                        <w:t>able</w:t>
                      </w:r>
                    </w:p>
                  </w:txbxContent>
                </v:textbox>
              </v:shape>
            </w:pict>
          </mc:Fallback>
        </mc:AlternateContent>
      </w:r>
    </w:p>
    <w:p w:rsidR="00637205" w:rsidRDefault="00637205" w:rsidP="00E606C4">
      <w:pPr>
        <w:ind w:left="100" w:firstLine="200"/>
      </w:pPr>
    </w:p>
    <w:tbl>
      <w:tblPr>
        <w:tblW w:w="4253" w:type="dxa"/>
        <w:tblInd w:w="250" w:type="dxa"/>
        <w:tblBorders>
          <w:top w:val="single" w:sz="12" w:space="0" w:color="808080"/>
          <w:bottom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265"/>
        <w:gridCol w:w="2410"/>
      </w:tblGrid>
      <w:tr w:rsidR="00FC2F59" w:rsidTr="000945F6">
        <w:trPr>
          <w:trHeight w:val="440"/>
        </w:trPr>
        <w:tc>
          <w:tcPr>
            <w:tcW w:w="578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C2F59" w:rsidRPr="00FC2F59" w:rsidRDefault="00FC2F59" w:rsidP="00606F2C">
            <w:pPr>
              <w:pStyle w:val="02-Body-Text"/>
              <w:ind w:firstLine="0"/>
            </w:pPr>
            <w:r w:rsidRPr="00FC2F59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C2F59" w:rsidRPr="00FC2F59" w:rsidRDefault="00FC2F59" w:rsidP="00606F2C">
            <w:pPr>
              <w:pStyle w:val="02-Body-Text"/>
              <w:ind w:left="0" w:firstLine="0"/>
              <w:jc w:val="center"/>
            </w:pPr>
            <w:r w:rsidRPr="00FC2F59">
              <w:rPr>
                <w:rFonts w:hint="eastAsia"/>
              </w:rPr>
              <w:t>Name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C2F59" w:rsidRPr="00FC2F59" w:rsidRDefault="00FC2F59" w:rsidP="00606F2C">
            <w:pPr>
              <w:pStyle w:val="02-Body-Text"/>
              <w:ind w:left="0" w:firstLine="0"/>
              <w:jc w:val="center"/>
            </w:pPr>
            <w:r w:rsidRPr="00FC2F59">
              <w:rPr>
                <w:rFonts w:hint="eastAsia"/>
              </w:rPr>
              <w:t>Detail</w:t>
            </w:r>
          </w:p>
        </w:tc>
      </w:tr>
      <w:tr w:rsidR="00FC2F59" w:rsidTr="000945F6"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FC2F59" w:rsidRPr="00FC2F59" w:rsidRDefault="00FC2F59" w:rsidP="00606F2C">
            <w:pPr>
              <w:pStyle w:val="02-Body-Text"/>
              <w:ind w:left="0" w:firstLine="0"/>
              <w:jc w:val="center"/>
            </w:pPr>
            <w:r w:rsidRPr="00FC2F59"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FC2F59" w:rsidRPr="00FC2F59" w:rsidRDefault="00FC2F59" w:rsidP="00606F2C">
            <w:pPr>
              <w:pStyle w:val="02-Body-Text"/>
              <w:ind w:left="0" w:firstLine="0"/>
              <w:jc w:val="center"/>
            </w:pPr>
            <w:r w:rsidRPr="00FC2F59">
              <w:rPr>
                <w:rFonts w:hint="eastAsia"/>
              </w:rPr>
              <w:t>One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FC2F59" w:rsidRPr="00FC2F59" w:rsidRDefault="0028395C" w:rsidP="00606F2C">
            <w:pPr>
              <w:pStyle w:val="02-Body-Text"/>
              <w:ind w:left="0" w:firstLine="0"/>
              <w:jc w:val="center"/>
            </w:pPr>
            <w:r>
              <w:rPr>
                <w:rFonts w:hint="eastAsia"/>
              </w:rPr>
              <w:t xml:space="preserve">1, One, Un, </w:t>
            </w:r>
            <w:proofErr w:type="spellStart"/>
            <w:r>
              <w:rPr>
                <w:rFonts w:hint="eastAsia"/>
              </w:rPr>
              <w:t>Eins</w:t>
            </w:r>
            <w:proofErr w:type="spellEnd"/>
            <w:r>
              <w:rPr>
                <w:rFonts w:hint="eastAsia"/>
              </w:rPr>
              <w:t>, Uno</w:t>
            </w:r>
          </w:p>
        </w:tc>
      </w:tr>
      <w:tr w:rsidR="00FC2F59" w:rsidTr="000945F6"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FC2F59" w:rsidRPr="00FC2F59" w:rsidRDefault="00FC2F59" w:rsidP="00606F2C">
            <w:pPr>
              <w:pStyle w:val="02-Body-Text"/>
              <w:ind w:left="0" w:firstLine="0"/>
              <w:jc w:val="center"/>
              <w:rPr>
                <w:iCs/>
              </w:rPr>
            </w:pPr>
            <w:r w:rsidRPr="00FC2F59">
              <w:rPr>
                <w:rFonts w:hint="eastAsia"/>
                <w:iCs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FC2F59" w:rsidRPr="00FC2F59" w:rsidRDefault="00FC2F59" w:rsidP="00606F2C">
            <w:pPr>
              <w:pStyle w:val="02-Body-Text"/>
              <w:ind w:left="0" w:firstLine="0"/>
              <w:jc w:val="center"/>
            </w:pPr>
            <w:r w:rsidRPr="00FC2F59">
              <w:rPr>
                <w:rFonts w:hint="eastAsia"/>
              </w:rPr>
              <w:t>Two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FC2F59" w:rsidRPr="0028395C" w:rsidRDefault="0028395C" w:rsidP="00606F2C">
            <w:pPr>
              <w:pStyle w:val="02-Body-Text"/>
              <w:ind w:left="0" w:firstLine="0"/>
              <w:jc w:val="center"/>
            </w:pPr>
            <w:r>
              <w:rPr>
                <w:rFonts w:hint="eastAsia"/>
              </w:rPr>
              <w:t xml:space="preserve">2, Two, Deux, </w:t>
            </w:r>
            <w:proofErr w:type="spellStart"/>
            <w:r>
              <w:rPr>
                <w:rFonts w:hint="eastAsia"/>
              </w:rPr>
              <w:t>Zwei</w:t>
            </w:r>
            <w:proofErr w:type="spellEnd"/>
            <w:r>
              <w:rPr>
                <w:rFonts w:hint="eastAsia"/>
              </w:rPr>
              <w:t>, Due</w:t>
            </w:r>
          </w:p>
        </w:tc>
      </w:tr>
      <w:tr w:rsidR="00FC2F59" w:rsidTr="000945F6">
        <w:tc>
          <w:tcPr>
            <w:tcW w:w="578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FC2F59" w:rsidRPr="00FC2F59" w:rsidRDefault="00FC2F59" w:rsidP="00606F2C">
            <w:pPr>
              <w:pStyle w:val="02-Body-Text"/>
              <w:ind w:left="0" w:firstLine="0"/>
              <w:jc w:val="center"/>
              <w:rPr>
                <w:iCs/>
              </w:rPr>
            </w:pPr>
            <w:r w:rsidRPr="00FC2F59">
              <w:rPr>
                <w:rFonts w:hint="eastAsia"/>
                <w:iCs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FC2F59" w:rsidRPr="00FC2F59" w:rsidRDefault="00FC2F59" w:rsidP="00606F2C">
            <w:pPr>
              <w:pStyle w:val="02-Body-Text"/>
              <w:ind w:left="0" w:firstLine="0"/>
              <w:jc w:val="center"/>
            </w:pPr>
            <w:r w:rsidRPr="00FC2F59">
              <w:rPr>
                <w:rFonts w:hint="eastAsia"/>
              </w:rPr>
              <w:t>Three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FC2F59" w:rsidRPr="00FC2F59" w:rsidRDefault="0028395C" w:rsidP="00606F2C">
            <w:pPr>
              <w:pStyle w:val="02-Body-Text"/>
              <w:ind w:left="0" w:firstLine="0"/>
              <w:jc w:val="center"/>
            </w:pPr>
            <w:r>
              <w:rPr>
                <w:rFonts w:hint="eastAsia"/>
              </w:rPr>
              <w:t xml:space="preserve">3, Three, Trois, </w:t>
            </w:r>
            <w:proofErr w:type="spellStart"/>
            <w:r>
              <w:rPr>
                <w:rFonts w:hint="eastAsia"/>
              </w:rPr>
              <w:t>Drei</w:t>
            </w:r>
            <w:proofErr w:type="spellEnd"/>
            <w:r>
              <w:rPr>
                <w:rFonts w:hint="eastAsia"/>
              </w:rPr>
              <w:t>, Tre</w:t>
            </w:r>
          </w:p>
        </w:tc>
      </w:tr>
    </w:tbl>
    <w:p w:rsidR="00637205" w:rsidRDefault="002A508F" w:rsidP="00F23EB9">
      <w:pPr>
        <w:pStyle w:val="04-Section"/>
        <w:ind w:firstLine="0"/>
      </w:pPr>
      <w:r>
        <w:t xml:space="preserve">About </w:t>
      </w:r>
      <w:r w:rsidR="00637205">
        <w:rPr>
          <w:rFonts w:hint="eastAsia"/>
        </w:rPr>
        <w:t>References</w:t>
      </w:r>
    </w:p>
    <w:p w:rsidR="00637205" w:rsidRPr="00637205" w:rsidRDefault="009167A6" w:rsidP="00F23EB9">
      <w:pPr>
        <w:pStyle w:val="02-Body-Text"/>
        <w:ind w:left="0" w:firstLine="0"/>
      </w:pPr>
      <w:r>
        <w:rPr>
          <w:rFonts w:hint="eastAsia"/>
        </w:rPr>
        <w:t>All references must be numbered</w:t>
      </w:r>
      <w:r w:rsidR="00B9263E">
        <w:rPr>
          <w:rFonts w:hint="eastAsia"/>
        </w:rPr>
        <w:t xml:space="preserve"> and citations of reference</w:t>
      </w:r>
      <w:r w:rsidR="005B53D7">
        <w:t>s</w:t>
      </w:r>
      <w:r w:rsidR="00B9263E">
        <w:rPr>
          <w:rFonts w:hint="eastAsia"/>
        </w:rPr>
        <w:t xml:space="preserve"> in </w:t>
      </w:r>
      <w:r w:rsidR="005B53D7">
        <w:t xml:space="preserve">the </w:t>
      </w:r>
      <w:r w:rsidR="00B9263E">
        <w:rPr>
          <w:rFonts w:hint="eastAsia"/>
        </w:rPr>
        <w:t xml:space="preserve">body text should be identified by </w:t>
      </w:r>
      <w:r w:rsidR="005B53D7">
        <w:t>a</w:t>
      </w:r>
      <w:r w:rsidR="00B9263E">
        <w:rPr>
          <w:rFonts w:hint="eastAsia"/>
        </w:rPr>
        <w:t xml:space="preserve"> number in square brackets (e.g. [1]</w:t>
      </w:r>
      <w:r w:rsidR="00FF594F">
        <w:t>,</w:t>
      </w:r>
      <w:r w:rsidR="009F6FDB">
        <w:rPr>
          <w:rFonts w:hint="eastAsia"/>
        </w:rPr>
        <w:t xml:space="preserve"> </w:t>
      </w:r>
      <w:r w:rsidR="00B9263E">
        <w:rPr>
          <w:rFonts w:hint="eastAsia"/>
        </w:rPr>
        <w:t>[2])</w:t>
      </w:r>
      <w:r>
        <w:rPr>
          <w:rFonts w:hint="eastAsia"/>
        </w:rPr>
        <w:t>.</w:t>
      </w:r>
    </w:p>
    <w:p w:rsidR="00E4276B" w:rsidRDefault="00664BE2" w:rsidP="007D217D">
      <w:pPr>
        <w:pStyle w:val="03-Chapter"/>
        <w:numPr>
          <w:ilvl w:val="0"/>
          <w:numId w:val="0"/>
        </w:numPr>
      </w:pPr>
      <w:r>
        <w:t>Acknowledgement</w:t>
      </w:r>
    </w:p>
    <w:p w:rsidR="00664BE2" w:rsidRPr="00664BE2" w:rsidRDefault="00664BE2" w:rsidP="00F23EB9">
      <w:pPr>
        <w:pStyle w:val="02-Body-Text"/>
        <w:ind w:left="0" w:firstLine="0"/>
      </w:pPr>
      <w:r>
        <w:t xml:space="preserve">This section is </w:t>
      </w:r>
      <w:r w:rsidR="005B53D7">
        <w:t>optional, but a polite way to thank others for their assistance.</w:t>
      </w:r>
      <w:r w:rsidR="000F1EB1">
        <w:t xml:space="preserve"> </w:t>
      </w:r>
      <w:r>
        <w:t xml:space="preserve">If you </w:t>
      </w:r>
      <w:r w:rsidR="005B53D7">
        <w:t>want to show</w:t>
      </w:r>
      <w:r>
        <w:t xml:space="preserve"> gratitude</w:t>
      </w:r>
      <w:r w:rsidR="005B53D7">
        <w:t>,</w:t>
      </w:r>
      <w:r>
        <w:t xml:space="preserve"> this section should be </w:t>
      </w:r>
      <w:r w:rsidR="005B53D7">
        <w:t>included</w:t>
      </w:r>
      <w:r>
        <w:t>.</w:t>
      </w:r>
    </w:p>
    <w:p w:rsidR="000F1EB1" w:rsidRPr="000F1EB1" w:rsidRDefault="00664BE2" w:rsidP="00F23EB9">
      <w:pPr>
        <w:pStyle w:val="03-Chapter"/>
        <w:numPr>
          <w:ilvl w:val="0"/>
          <w:numId w:val="0"/>
        </w:numPr>
      </w:pPr>
      <w:r>
        <w:t>Reference</w:t>
      </w:r>
      <w:r w:rsidR="002A508F">
        <w:t>s</w:t>
      </w:r>
    </w:p>
    <w:p w:rsidR="00060D51" w:rsidRPr="000E4D78" w:rsidRDefault="00D7181B" w:rsidP="00F23EB9">
      <w:pPr>
        <w:pStyle w:val="02-Body-Text"/>
        <w:numPr>
          <w:ilvl w:val="0"/>
          <w:numId w:val="5"/>
        </w:numPr>
        <w:ind w:left="426"/>
        <w:rPr>
          <w:lang w:val="de-DE"/>
          <w:rPrChange w:id="17" w:author="r88111121@gmail.com" w:date="2021-01-14T18:27:00Z">
            <w:rPr/>
          </w:rPrChange>
        </w:rPr>
      </w:pPr>
      <w:r>
        <w:t>T. Honda</w:t>
      </w:r>
      <w:r w:rsidR="003E50DB">
        <w:t>, “</w:t>
      </w:r>
      <w:r w:rsidR="003E50DB" w:rsidRPr="003E5BFD">
        <w:t xml:space="preserve">Graduation </w:t>
      </w:r>
      <w:r>
        <w:t>t</w:t>
      </w:r>
      <w:r w:rsidR="003E50DB" w:rsidRPr="003E5BFD">
        <w:t>hesis</w:t>
      </w:r>
      <w:r>
        <w:t>.</w:t>
      </w:r>
      <w:r w:rsidR="003E50DB">
        <w:t xml:space="preserve">” </w:t>
      </w:r>
      <w:r w:rsidR="003E50DB" w:rsidRPr="000E4D78">
        <w:rPr>
          <w:lang w:val="de-DE"/>
          <w:rPrChange w:id="18" w:author="r88111121@gmail.com" w:date="2021-01-14T18:27:00Z">
            <w:rPr/>
          </w:rPrChange>
        </w:rPr>
        <w:t>[Online]</w:t>
      </w:r>
      <w:r w:rsidR="007F682F" w:rsidRPr="000E4D78">
        <w:rPr>
          <w:lang w:val="de-DE"/>
          <w:rPrChange w:id="19" w:author="r88111121@gmail.com" w:date="2021-01-14T18:27:00Z">
            <w:rPr/>
          </w:rPrChange>
        </w:rPr>
        <w:t>,</w:t>
      </w:r>
      <w:r w:rsidR="003E50DB" w:rsidRPr="000E4D78">
        <w:rPr>
          <w:lang w:val="de-DE"/>
          <w:rPrChange w:id="20" w:author="r88111121@gmail.com" w:date="2021-01-14T18:27:00Z">
            <w:rPr/>
          </w:rPrChange>
        </w:rPr>
        <w:t xml:space="preserve"> </w:t>
      </w:r>
      <w:r w:rsidR="00BB643C" w:rsidRPr="000E4D78">
        <w:rPr>
          <w:lang w:val="de-DE"/>
          <w:rPrChange w:id="21" w:author="r88111121@gmail.com" w:date="2021-01-14T18:27:00Z">
            <w:rPr/>
          </w:rPrChange>
        </w:rPr>
        <w:t xml:space="preserve">https://web-int.u-aizu.ac.jp/official/students/ </w:t>
      </w:r>
      <w:proofErr w:type="spellStart"/>
      <w:r w:rsidR="00BB643C" w:rsidRPr="000E4D78">
        <w:rPr>
          <w:lang w:val="de-DE"/>
          <w:rPrChange w:id="22" w:author="r88111121@gmail.com" w:date="2021-01-14T18:27:00Z">
            <w:rPr/>
          </w:rPrChange>
        </w:rPr>
        <w:t>sad</w:t>
      </w:r>
      <w:proofErr w:type="spellEnd"/>
      <w:r w:rsidR="00BB643C" w:rsidRPr="000E4D78">
        <w:rPr>
          <w:lang w:val="de-DE"/>
          <w:rPrChange w:id="23" w:author="r88111121@gmail.com" w:date="2021-01-14T18:27:00Z">
            <w:rPr/>
          </w:rPrChange>
        </w:rPr>
        <w:t>/stsa15_j.html</w:t>
      </w:r>
    </w:p>
    <w:p w:rsidR="00E4276B" w:rsidRPr="00E4276B" w:rsidRDefault="000E4C95" w:rsidP="00F23EB9">
      <w:pPr>
        <w:pStyle w:val="02-Body-Text"/>
        <w:numPr>
          <w:ilvl w:val="0"/>
          <w:numId w:val="5"/>
        </w:numPr>
        <w:ind w:left="426"/>
      </w:pPr>
      <w:r w:rsidRPr="006B1F9D">
        <w:rPr>
          <w:rFonts w:eastAsia="ＭＳ 明朝" w:hint="eastAsia"/>
        </w:rPr>
        <w:t>J</w:t>
      </w:r>
      <w:r w:rsidR="00857C9B" w:rsidRPr="00857C9B">
        <w:t xml:space="preserve">. </w:t>
      </w:r>
      <w:r w:rsidRPr="006B1F9D">
        <w:rPr>
          <w:rFonts w:eastAsia="ＭＳ 明朝" w:hint="eastAsia"/>
        </w:rPr>
        <w:t>Fukushima</w:t>
      </w:r>
      <w:r w:rsidR="003E5BFD">
        <w:t xml:space="preserve"> and</w:t>
      </w:r>
      <w:r w:rsidR="00857C9B" w:rsidRPr="00857C9B">
        <w:t xml:space="preserve"> A. Aizu, </w:t>
      </w:r>
      <w:r w:rsidR="003E5BFD">
        <w:t>“</w:t>
      </w:r>
      <w:r w:rsidR="00857C9B" w:rsidRPr="00857C9B">
        <w:t>Title</w:t>
      </w:r>
      <w:r w:rsidR="00BB643C" w:rsidRPr="00857C9B">
        <w:t>,</w:t>
      </w:r>
      <w:r w:rsidR="00857C9B" w:rsidRPr="00857C9B">
        <w:t xml:space="preserve">” </w:t>
      </w:r>
      <w:r w:rsidR="00857C9B" w:rsidRPr="005E08B4">
        <w:t>IEEE Trans.</w:t>
      </w:r>
      <w:r w:rsidR="00917C7E">
        <w:t xml:space="preserve">, vol. </w:t>
      </w:r>
      <w:r w:rsidR="00917C7E">
        <w:rPr>
          <w:rFonts w:hint="eastAsia"/>
        </w:rPr>
        <w:t>1</w:t>
      </w:r>
      <w:r w:rsidR="00917C7E">
        <w:t xml:space="preserve">, </w:t>
      </w:r>
      <w:r w:rsidR="00BB643C">
        <w:t xml:space="preserve">no. 3, </w:t>
      </w:r>
      <w:r w:rsidR="00917C7E">
        <w:t>pp. 70</w:t>
      </w:r>
      <w:r w:rsidR="00D7181B">
        <w:t>–</w:t>
      </w:r>
      <w:r w:rsidR="00917C7E">
        <w:t>7</w:t>
      </w:r>
      <w:r w:rsidR="00857C9B" w:rsidRPr="00857C9B">
        <w:t>1</w:t>
      </w:r>
      <w:r w:rsidR="005E08B4">
        <w:t>, Aug. 198</w:t>
      </w:r>
      <w:r w:rsidR="005E08B4">
        <w:rPr>
          <w:rFonts w:hint="eastAsia"/>
        </w:rPr>
        <w:t>8</w:t>
      </w:r>
      <w:r w:rsidR="005E08B4">
        <w:t>.</w:t>
      </w:r>
    </w:p>
    <w:sectPr w:rsidR="00E4276B" w:rsidRPr="00E4276B" w:rsidSect="00FA1B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7" w:h="16839" w:code="9"/>
      <w:pgMar w:top="2268" w:right="1440" w:bottom="2268" w:left="1440" w:header="1729" w:footer="720" w:gutter="0"/>
      <w:cols w:num="2" w:space="289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DBF" w:rsidRDefault="00145DBF" w:rsidP="00E606C4">
      <w:pPr>
        <w:ind w:left="100" w:firstLine="200"/>
      </w:pPr>
      <w:r>
        <w:separator/>
      </w:r>
    </w:p>
    <w:p w:rsidR="00145DBF" w:rsidRDefault="00145DBF" w:rsidP="00A471B8">
      <w:pPr>
        <w:ind w:left="100" w:firstLine="200"/>
      </w:pPr>
    </w:p>
  </w:endnote>
  <w:endnote w:type="continuationSeparator" w:id="0">
    <w:p w:rsidR="00145DBF" w:rsidRDefault="00145DBF" w:rsidP="00E606C4">
      <w:pPr>
        <w:ind w:left="100" w:firstLine="200"/>
      </w:pPr>
      <w:r>
        <w:continuationSeparator/>
      </w:r>
    </w:p>
    <w:p w:rsidR="00145DBF" w:rsidRDefault="00145DBF" w:rsidP="00A471B8">
      <w:pPr>
        <w:ind w:left="100" w:firstLine="2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26E" w:rsidRDefault="002E226E" w:rsidP="00E606C4">
    <w:pPr>
      <w:pStyle w:val="a5"/>
      <w:ind w:left="100"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2D8" w:rsidRPr="00FE5776" w:rsidRDefault="009D22D8" w:rsidP="009D22D8">
    <w:pPr>
      <w:pStyle w:val="a5"/>
      <w:ind w:leftChars="0" w:left="0" w:firstLineChars="0" w:firstLine="0"/>
      <w:rPr>
        <w:sz w:val="16"/>
        <w:szCs w:val="16"/>
      </w:rPr>
    </w:pPr>
    <w:proofErr w:type="spellStart"/>
    <w:r w:rsidRPr="00FE5776">
      <w:rPr>
        <w:rFonts w:hint="eastAsia"/>
        <w:sz w:val="16"/>
        <w:szCs w:val="16"/>
      </w:rPr>
      <w:t>〇</w:t>
    </w:r>
    <w:r w:rsidRPr="00FE5776">
      <w:rPr>
        <w:sz w:val="16"/>
        <w:szCs w:val="16"/>
      </w:rPr>
      <w:t>How</w:t>
    </w:r>
    <w:proofErr w:type="spellEnd"/>
    <w:r w:rsidRPr="00FE5776">
      <w:rPr>
        <w:sz w:val="16"/>
        <w:szCs w:val="16"/>
      </w:rPr>
      <w:t xml:space="preserve"> to write an English title</w:t>
    </w:r>
  </w:p>
  <w:p w:rsidR="009D22D8" w:rsidRPr="00FE5776" w:rsidRDefault="009D22D8" w:rsidP="009D22D8">
    <w:pPr>
      <w:pStyle w:val="a5"/>
      <w:ind w:leftChars="0" w:left="0" w:firstLineChars="0" w:firstLine="0"/>
      <w:rPr>
        <w:sz w:val="16"/>
        <w:szCs w:val="16"/>
      </w:rPr>
    </w:pPr>
    <w:r w:rsidRPr="00FE5776">
      <w:rPr>
        <w:sz w:val="16"/>
        <w:szCs w:val="16"/>
      </w:rPr>
      <w:t>The title needs to be capitalized according to the IEEE style.</w:t>
    </w:r>
  </w:p>
  <w:p w:rsidR="002E226E" w:rsidRPr="009D22D8" w:rsidRDefault="009D22D8" w:rsidP="00FE5776">
    <w:pPr>
      <w:pStyle w:val="a5"/>
      <w:ind w:leftChars="0" w:left="0" w:firstLineChars="0" w:firstLine="0"/>
    </w:pPr>
    <w:r w:rsidRPr="00FE5776">
      <w:rPr>
        <w:rFonts w:hint="eastAsia"/>
        <w:sz w:val="16"/>
        <w:szCs w:val="16"/>
      </w:rPr>
      <w:t>・</w:t>
    </w:r>
    <w:r w:rsidRPr="00FE5776">
      <w:rPr>
        <w:sz w:val="16"/>
        <w:szCs w:val="16"/>
      </w:rPr>
      <w:t>Capitalize the first letter of the first and last word and all the nouns, pronouns, adjectives, verbs, adverbs, and subordinating conjunctions (If, Because, That, Which).</w:t>
    </w:r>
    <w:r>
      <w:rPr>
        <w:rFonts w:hint="eastAsia"/>
        <w:sz w:val="16"/>
        <w:szCs w:val="16"/>
        <w:lang w:eastAsia="ja-JP"/>
      </w:rPr>
      <w:t xml:space="preserve"> </w:t>
    </w:r>
    <w:r w:rsidRPr="00FE5776">
      <w:rPr>
        <w:rFonts w:hint="eastAsia"/>
        <w:sz w:val="16"/>
        <w:szCs w:val="16"/>
      </w:rPr>
      <w:t>・</w:t>
    </w:r>
    <w:r w:rsidRPr="00FE5776">
      <w:rPr>
        <w:sz w:val="16"/>
        <w:szCs w:val="16"/>
      </w:rPr>
      <w:t>Capitalize abbreviations that are otherwise lowercase (e.g., use DC, not dc or Dc) except for unit abbreviations and acronyms.</w:t>
    </w:r>
    <w:r>
      <w:rPr>
        <w:sz w:val="16"/>
        <w:szCs w:val="16"/>
      </w:rPr>
      <w:t xml:space="preserve"> </w:t>
    </w:r>
    <w:r w:rsidRPr="00FE5776">
      <w:rPr>
        <w:rFonts w:hint="eastAsia"/>
        <w:sz w:val="16"/>
        <w:szCs w:val="16"/>
      </w:rPr>
      <w:t>・</w:t>
    </w:r>
    <w:r w:rsidRPr="00FE5776">
      <w:rPr>
        <w:sz w:val="16"/>
        <w:szCs w:val="16"/>
      </w:rPr>
      <w:t xml:space="preserve">Articles (a, an, the), coordinating conjunctions (and, but, for, or, nor), and most short prepositions are lowercase unless they are the first or last word. </w:t>
    </w:r>
    <w:r w:rsidRPr="00FE5776">
      <w:rPr>
        <w:rFonts w:hint="eastAsia"/>
        <w:sz w:val="16"/>
        <w:szCs w:val="16"/>
      </w:rPr>
      <w:t>・</w:t>
    </w:r>
    <w:r w:rsidRPr="00FE5776">
      <w:rPr>
        <w:sz w:val="16"/>
        <w:szCs w:val="16"/>
      </w:rPr>
      <w:t>Prepositions of more than three letters (Before, Through, With, Without, Versus, Among, Under, Between) should be capitalized.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26E" w:rsidRDefault="002E226E" w:rsidP="00E606C4">
    <w:pPr>
      <w:pStyle w:val="a5"/>
      <w:ind w:left="100"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DBF" w:rsidRDefault="00145DBF" w:rsidP="00E606C4">
      <w:pPr>
        <w:ind w:left="100" w:firstLine="200"/>
      </w:pPr>
      <w:r>
        <w:separator/>
      </w:r>
    </w:p>
    <w:p w:rsidR="00145DBF" w:rsidRDefault="00145DBF" w:rsidP="00A471B8">
      <w:pPr>
        <w:ind w:left="100" w:firstLine="200"/>
      </w:pPr>
    </w:p>
  </w:footnote>
  <w:footnote w:type="continuationSeparator" w:id="0">
    <w:p w:rsidR="00145DBF" w:rsidRDefault="00145DBF" w:rsidP="00E606C4">
      <w:pPr>
        <w:ind w:left="100" w:firstLine="200"/>
      </w:pPr>
      <w:r>
        <w:continuationSeparator/>
      </w:r>
    </w:p>
    <w:p w:rsidR="00145DBF" w:rsidRDefault="00145DBF" w:rsidP="00A471B8">
      <w:pPr>
        <w:ind w:left="100" w:firstLine="2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26E" w:rsidRDefault="002E226E" w:rsidP="00E606C4">
    <w:pPr>
      <w:pStyle w:val="a3"/>
      <w:ind w:left="100" w:firstLine="200"/>
    </w:pPr>
  </w:p>
  <w:p w:rsidR="009607D2" w:rsidRDefault="009607D2" w:rsidP="00E606C4">
    <w:pPr>
      <w:ind w:left="100"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BCC" w:rsidRPr="0038271E" w:rsidRDefault="00047E1B" w:rsidP="00387128">
    <w:pPr>
      <w:pStyle w:val="a3"/>
      <w:tabs>
        <w:tab w:val="left" w:pos="1935"/>
        <w:tab w:val="right" w:pos="9360"/>
      </w:tabs>
      <w:ind w:leftChars="27" w:left="54" w:right="100" w:firstLineChars="55" w:firstLine="110"/>
      <w:jc w:val="right"/>
      <w:rPr>
        <w:szCs w:val="18"/>
      </w:rPr>
    </w:pPr>
    <w:r w:rsidRPr="0038271E">
      <w:rPr>
        <w:noProof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904875</wp:posOffset>
              </wp:positionH>
              <wp:positionV relativeFrom="page">
                <wp:posOffset>1085850</wp:posOffset>
              </wp:positionV>
              <wp:extent cx="2641600" cy="1409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160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26E" w:rsidRPr="0038271E" w:rsidRDefault="002E226E" w:rsidP="00606F2C">
                          <w:pPr>
                            <w:pStyle w:val="99-Header1"/>
                          </w:pPr>
                          <w:r w:rsidRPr="0038271E">
                            <w:t>Un</w:t>
                          </w:r>
                          <w:r w:rsidRPr="0038271E">
                            <w:rPr>
                              <w:spacing w:val="-5"/>
                            </w:rPr>
                            <w:t>i</w:t>
                          </w:r>
                          <w:r w:rsidRPr="0038271E">
                            <w:rPr>
                              <w:spacing w:val="-2"/>
                            </w:rPr>
                            <w:t>v</w:t>
                          </w:r>
                          <w:r w:rsidRPr="0038271E">
                            <w:t>ersity</w:t>
                          </w:r>
                          <w:r w:rsidRPr="0038271E">
                            <w:rPr>
                              <w:spacing w:val="-7"/>
                            </w:rPr>
                            <w:t xml:space="preserve"> </w:t>
                          </w:r>
                          <w:r w:rsidRPr="0038271E">
                            <w:t>of Aizu,</w:t>
                          </w:r>
                          <w:r w:rsidRPr="0038271E">
                            <w:rPr>
                              <w:spacing w:val="-3"/>
                            </w:rPr>
                            <w:t xml:space="preserve"> </w:t>
                          </w:r>
                          <w:r w:rsidRPr="0038271E">
                            <w:t>Graduation</w:t>
                          </w:r>
                          <w:r w:rsidRPr="0038271E">
                            <w:rPr>
                              <w:spacing w:val="-5"/>
                            </w:rPr>
                            <w:t xml:space="preserve"> </w:t>
                          </w:r>
                          <w:r w:rsidRPr="0038271E">
                            <w:t>Thesis.</w:t>
                          </w:r>
                          <w:r w:rsidRPr="0038271E">
                            <w:rPr>
                              <w:spacing w:val="3"/>
                            </w:rPr>
                            <w:t xml:space="preserve"> </w:t>
                          </w:r>
                          <w:r w:rsidRPr="0038271E">
                            <w:t>March,</w:t>
                          </w:r>
                          <w:r w:rsidRPr="0038271E">
                            <w:rPr>
                              <w:spacing w:val="-2"/>
                            </w:rPr>
                            <w:t xml:space="preserve"> </w:t>
                          </w:r>
                          <w:r w:rsidR="003662F4">
                            <w:t>20</w:t>
                          </w:r>
                          <w:r w:rsidR="003662F4" w:rsidRPr="00281070">
                            <w:rPr>
                              <w:rFonts w:ascii="ＭＳ 明朝" w:eastAsia="ＭＳ 明朝" w:hAnsi="ＭＳ 明朝" w:hint="eastAsia"/>
                            </w:rPr>
                            <w:t>xx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71.25pt;margin-top:85.5pt;width:208pt;height:11.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" o:allowincell="f" filled="f" stroked="f">
              <v:textbox inset="0,0,0,0">
                <w:txbxContent>
                  <w:p w:rsidR="002E226E" w:rsidRPr="0038271E" w:rsidRDefault="002E226E" w:rsidP="00606F2C">
                    <w:pPr>
                      <w:pStyle w:val="99-Header1"/>
                    </w:pPr>
                    <w:r w:rsidRPr="0038271E">
                      <w:t>Un</w:t>
                    </w:r>
                    <w:r w:rsidRPr="0038271E">
                      <w:rPr>
                        <w:spacing w:val="-5"/>
                      </w:rPr>
                      <w:t>i</w:t>
                    </w:r>
                    <w:r w:rsidRPr="0038271E">
                      <w:rPr>
                        <w:spacing w:val="-2"/>
                      </w:rPr>
                      <w:t>v</w:t>
                    </w:r>
                    <w:r w:rsidRPr="0038271E">
                      <w:t>ersity</w:t>
                    </w:r>
                    <w:r w:rsidRPr="0038271E">
                      <w:rPr>
                        <w:spacing w:val="-7"/>
                      </w:rPr>
                      <w:t xml:space="preserve"> </w:t>
                    </w:r>
                    <w:r w:rsidRPr="0038271E">
                      <w:t>of Aizu,</w:t>
                    </w:r>
                    <w:r w:rsidRPr="0038271E">
                      <w:rPr>
                        <w:spacing w:val="-3"/>
                      </w:rPr>
                      <w:t xml:space="preserve"> </w:t>
                    </w:r>
                    <w:r w:rsidRPr="0038271E">
                      <w:t>Graduation</w:t>
                    </w:r>
                    <w:r w:rsidRPr="0038271E">
                      <w:rPr>
                        <w:spacing w:val="-5"/>
                      </w:rPr>
                      <w:t xml:space="preserve"> </w:t>
                    </w:r>
                    <w:r w:rsidRPr="0038271E">
                      <w:t>Thesis.</w:t>
                    </w:r>
                    <w:r w:rsidRPr="0038271E">
                      <w:rPr>
                        <w:spacing w:val="3"/>
                      </w:rPr>
                      <w:t xml:space="preserve"> </w:t>
                    </w:r>
                    <w:r w:rsidRPr="0038271E">
                      <w:t>March,</w:t>
                    </w:r>
                    <w:r w:rsidRPr="0038271E">
                      <w:rPr>
                        <w:spacing w:val="-2"/>
                      </w:rPr>
                      <w:t xml:space="preserve"> </w:t>
                    </w:r>
                    <w:r w:rsidR="003662F4">
                      <w:t>20</w:t>
                    </w:r>
                    <w:r w:rsidR="003662F4" w:rsidRPr="00281070">
                      <w:rPr>
                        <w:rFonts w:ascii="ＭＳ 明朝" w:eastAsia="ＭＳ 明朝" w:hAnsi="ＭＳ 明朝" w:hint="eastAsia"/>
                      </w:rPr>
                      <w:t>xx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38271E">
      <w:rPr>
        <w:noProof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4387850</wp:posOffset>
              </wp:positionH>
              <wp:positionV relativeFrom="page">
                <wp:posOffset>1087755</wp:posOffset>
              </wp:positionV>
              <wp:extent cx="784225" cy="1409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422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26E" w:rsidRPr="00326485" w:rsidRDefault="002E226E" w:rsidP="00606F2C">
                          <w:pPr>
                            <w:pStyle w:val="99-Header2"/>
                          </w:pPr>
                          <w:r w:rsidRPr="00326485">
                            <w:t>s1xxxxxx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2" type="#_x0000_t202" style="position:absolute;left:0;text-align:left;margin-left:345.5pt;margin-top:85.65pt;width:61.75pt;height:11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fNrgIAAK8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" o:allowincell="f" filled="f" stroked="f">
              <v:textbox inset="0,0,0,0">
                <w:txbxContent>
                  <w:p w:rsidR="002E226E" w:rsidRPr="00326485" w:rsidRDefault="002E226E" w:rsidP="00606F2C">
                    <w:pPr>
                      <w:pStyle w:val="99-Header2"/>
                    </w:pPr>
                    <w:r w:rsidRPr="00326485">
                      <w:t>s1xxxxxx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E226E" w:rsidRPr="0038271E">
      <w:rPr>
        <w:szCs w:val="18"/>
      </w:rPr>
      <w:fldChar w:fldCharType="begin"/>
    </w:r>
    <w:r w:rsidR="002E226E" w:rsidRPr="0038271E">
      <w:rPr>
        <w:szCs w:val="18"/>
      </w:rPr>
      <w:instrText>PAGE   \* MERGEFORMAT</w:instrText>
    </w:r>
    <w:r w:rsidR="002E226E" w:rsidRPr="0038271E">
      <w:rPr>
        <w:szCs w:val="18"/>
      </w:rPr>
      <w:fldChar w:fldCharType="separate"/>
    </w:r>
    <w:r w:rsidR="00BB643C" w:rsidRPr="00BB643C">
      <w:rPr>
        <w:noProof/>
        <w:szCs w:val="18"/>
        <w:lang w:val="ja-JP"/>
      </w:rPr>
      <w:t>1</w:t>
    </w:r>
    <w:r w:rsidR="002E226E" w:rsidRPr="0038271E">
      <w:rPr>
        <w:szCs w:val="18"/>
      </w:rPr>
      <w:fldChar w:fldCharType="end"/>
    </w:r>
  </w:p>
  <w:p w:rsidR="009607D2" w:rsidRDefault="009607D2" w:rsidP="00E606C4">
    <w:pPr>
      <w:ind w:left="100"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26E" w:rsidRDefault="002E226E" w:rsidP="00E606C4">
    <w:pPr>
      <w:pStyle w:val="a3"/>
      <w:ind w:left="100"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7E31"/>
    <w:multiLevelType w:val="multilevel"/>
    <w:tmpl w:val="A4780CEC"/>
    <w:lvl w:ilvl="0">
      <w:start w:val="1"/>
      <w:numFmt w:val="decimal"/>
      <w:pStyle w:val="03-Chapter"/>
      <w:suff w:val="space"/>
      <w:lvlText w:val="%1   "/>
      <w:lvlJc w:val="left"/>
      <w:pPr>
        <w:ind w:left="0" w:firstLine="113"/>
      </w:pPr>
      <w:rPr>
        <w:rFonts w:cs="Times New Roman" w:hint="eastAsia"/>
        <w:color w:val="000000"/>
      </w:rPr>
    </w:lvl>
    <w:lvl w:ilvl="1">
      <w:start w:val="1"/>
      <w:numFmt w:val="decimal"/>
      <w:pStyle w:val="04-Section"/>
      <w:suff w:val="space"/>
      <w:lvlText w:val="%1.%2   "/>
      <w:lvlJc w:val="left"/>
      <w:pPr>
        <w:ind w:left="0" w:firstLine="113"/>
      </w:pPr>
      <w:rPr>
        <w:rFonts w:cs="Times New Roman" w:hint="eastAsia"/>
      </w:rPr>
    </w:lvl>
    <w:lvl w:ilvl="2">
      <w:start w:val="1"/>
      <w:numFmt w:val="decimal"/>
      <w:pStyle w:val="05-Sub-Section"/>
      <w:suff w:val="space"/>
      <w:lvlText w:val="%1.%2.%3   "/>
      <w:lvlJc w:val="left"/>
      <w:pPr>
        <w:ind w:left="0" w:firstLine="113"/>
      </w:pPr>
      <w:rPr>
        <w:rFonts w:cs="Times New Roman" w:hint="eastAsia"/>
      </w:rPr>
    </w:lvl>
    <w:lvl w:ilvl="3">
      <w:start w:val="1"/>
      <w:numFmt w:val="decimal"/>
      <w:pStyle w:val="06-Sub-Sub-Section"/>
      <w:suff w:val="space"/>
      <w:lvlText w:val="%1.%2.%3.%4   "/>
      <w:lvlJc w:val="left"/>
      <w:pPr>
        <w:ind w:left="0" w:firstLine="113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" w15:restartNumberingAfterBreak="0">
    <w:nsid w:val="1CD4276D"/>
    <w:multiLevelType w:val="hybridMultilevel"/>
    <w:tmpl w:val="C1BCF386"/>
    <w:lvl w:ilvl="0" w:tplc="0B1EC27E">
      <w:start w:val="1"/>
      <w:numFmt w:val="decimal"/>
      <w:lvlText w:val="[%1]"/>
      <w:lvlJc w:val="center"/>
      <w:pPr>
        <w:ind w:left="760" w:hanging="420"/>
      </w:pPr>
      <w:rPr>
        <w:rFonts w:ascii="Times New Roman" w:hAnsi="Times New Roman"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11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5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4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8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6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4080" w:hanging="420"/>
      </w:pPr>
      <w:rPr>
        <w:rFonts w:cs="Times New Roman"/>
      </w:rPr>
    </w:lvl>
  </w:abstractNum>
  <w:abstractNum w:abstractNumId="2" w15:restartNumberingAfterBreak="0">
    <w:nsid w:val="344E45CF"/>
    <w:multiLevelType w:val="hybridMultilevel"/>
    <w:tmpl w:val="C540AF26"/>
    <w:lvl w:ilvl="0" w:tplc="1DF0CC4E">
      <w:start w:val="1"/>
      <w:numFmt w:val="lowerRoman"/>
      <w:lvlText w:val="%1."/>
      <w:lvlJc w:val="right"/>
      <w:pPr>
        <w:ind w:left="1140" w:hanging="420"/>
      </w:p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3" w15:restartNumberingAfterBreak="0">
    <w:nsid w:val="37A613D4"/>
    <w:multiLevelType w:val="hybridMultilevel"/>
    <w:tmpl w:val="41BEABC2"/>
    <w:lvl w:ilvl="0" w:tplc="D7DEF29E">
      <w:start w:val="1"/>
      <w:numFmt w:val="decimal"/>
      <w:lvlText w:val="[%1]"/>
      <w:lvlJc w:val="left"/>
      <w:pPr>
        <w:ind w:left="570" w:hanging="420"/>
      </w:pPr>
      <w:rPr>
        <w:rFonts w:ascii="Times New Roman" w:hAnsi="Times New Roman"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99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4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3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25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6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9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51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930" w:hanging="420"/>
      </w:pPr>
      <w:rPr>
        <w:rFonts w:cs="Times New Roman"/>
      </w:rPr>
    </w:lvl>
  </w:abstractNum>
  <w:abstractNum w:abstractNumId="4" w15:restartNumberingAfterBreak="0">
    <w:nsid w:val="41E36FFE"/>
    <w:multiLevelType w:val="hybridMultilevel"/>
    <w:tmpl w:val="EB98B38C"/>
    <w:lvl w:ilvl="0" w:tplc="86D28A86">
      <w:start w:val="1"/>
      <w:numFmt w:val="bullet"/>
      <w:pStyle w:val="08-Itemize-Text"/>
      <w:lvlText w:val=""/>
      <w:lvlJc w:val="left"/>
      <w:pPr>
        <w:ind w:left="721" w:hanging="420"/>
      </w:pPr>
      <w:rPr>
        <w:rFonts w:ascii="Wingdings" w:hAnsi="Wingdings" w:hint="default"/>
        <w:sz w:val="20"/>
      </w:rPr>
    </w:lvl>
    <w:lvl w:ilvl="1" w:tplc="0409000B" w:tentative="1">
      <w:start w:val="1"/>
      <w:numFmt w:val="bullet"/>
      <w:lvlText w:val=""/>
      <w:lvlJc w:val="left"/>
      <w:pPr>
        <w:ind w:left="186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8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5" w15:restartNumberingAfterBreak="0">
    <w:nsid w:val="42742241"/>
    <w:multiLevelType w:val="hybridMultilevel"/>
    <w:tmpl w:val="A0CC2D76"/>
    <w:lvl w:ilvl="0" w:tplc="04090001">
      <w:start w:val="1"/>
      <w:numFmt w:val="bullet"/>
      <w:lvlText w:val="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6" w15:restartNumberingAfterBreak="0">
    <w:nsid w:val="664A63D6"/>
    <w:multiLevelType w:val="multilevel"/>
    <w:tmpl w:val="A6AA5E82"/>
    <w:lvl w:ilvl="0">
      <w:start w:val="1"/>
      <w:numFmt w:val="decimal"/>
      <w:suff w:val="space"/>
      <w:lvlText w:val="%1   "/>
      <w:lvlJc w:val="left"/>
      <w:pPr>
        <w:ind w:firstLine="113"/>
      </w:pPr>
      <w:rPr>
        <w:rFonts w:cs="Times New Roman" w:hint="eastAsia"/>
        <w:color w:val="000000"/>
      </w:rPr>
    </w:lvl>
    <w:lvl w:ilvl="1">
      <w:start w:val="1"/>
      <w:numFmt w:val="decimal"/>
      <w:suff w:val="space"/>
      <w:lvlText w:val="%1.%2   "/>
      <w:lvlJc w:val="left"/>
      <w:pPr>
        <w:ind w:firstLine="113"/>
      </w:pPr>
      <w:rPr>
        <w:rFonts w:cs="Times New Roman" w:hint="eastAsia"/>
      </w:rPr>
    </w:lvl>
    <w:lvl w:ilvl="2">
      <w:start w:val="1"/>
      <w:numFmt w:val="decimal"/>
      <w:suff w:val="space"/>
      <w:lvlText w:val="%1.%2.%3   "/>
      <w:lvlJc w:val="left"/>
      <w:pPr>
        <w:ind w:firstLine="113"/>
      </w:pPr>
      <w:rPr>
        <w:rFonts w:cs="Times New Roman" w:hint="eastAsia"/>
      </w:rPr>
    </w:lvl>
    <w:lvl w:ilvl="3">
      <w:start w:val="1"/>
      <w:numFmt w:val="decimal"/>
      <w:suff w:val="space"/>
      <w:lvlText w:val="%1.%2.%3.%4   "/>
      <w:lvlJc w:val="left"/>
      <w:pPr>
        <w:ind w:firstLine="113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7" w15:restartNumberingAfterBreak="0">
    <w:nsid w:val="772A50D6"/>
    <w:multiLevelType w:val="hybridMultilevel"/>
    <w:tmpl w:val="957C23E2"/>
    <w:lvl w:ilvl="0" w:tplc="EA0C4AEA">
      <w:start w:val="1"/>
      <w:numFmt w:val="decimal"/>
      <w:lvlText w:val="%1."/>
      <w:lvlJc w:val="left"/>
      <w:pPr>
        <w:ind w:left="721" w:hanging="420"/>
      </w:pPr>
    </w:lvl>
    <w:lvl w:ilvl="1" w:tplc="04090017" w:tentative="1">
      <w:start w:val="1"/>
      <w:numFmt w:val="aiueoFullWidth"/>
      <w:lvlText w:val="(%2)"/>
      <w:lvlJc w:val="left"/>
      <w:pPr>
        <w:ind w:left="1141" w:hanging="420"/>
      </w:pPr>
    </w:lvl>
    <w:lvl w:ilvl="2" w:tplc="04090011" w:tentative="1">
      <w:start w:val="1"/>
      <w:numFmt w:val="decimalEnclosedCircle"/>
      <w:lvlText w:val="%3"/>
      <w:lvlJc w:val="lef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7" w:tentative="1">
      <w:start w:val="1"/>
      <w:numFmt w:val="aiueoFullWidth"/>
      <w:lvlText w:val="(%5)"/>
      <w:lvlJc w:val="left"/>
      <w:pPr>
        <w:ind w:left="2401" w:hanging="420"/>
      </w:pPr>
    </w:lvl>
    <w:lvl w:ilvl="5" w:tplc="04090011" w:tentative="1">
      <w:start w:val="1"/>
      <w:numFmt w:val="decimalEnclosedCircle"/>
      <w:lvlText w:val="%6"/>
      <w:lvlJc w:val="lef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7" w:tentative="1">
      <w:start w:val="1"/>
      <w:numFmt w:val="aiueoFullWidth"/>
      <w:lvlText w:val="(%8)"/>
      <w:lvlJc w:val="left"/>
      <w:pPr>
        <w:ind w:left="3661" w:hanging="420"/>
      </w:pPr>
    </w:lvl>
    <w:lvl w:ilvl="8" w:tplc="04090011" w:tentative="1">
      <w:start w:val="1"/>
      <w:numFmt w:val="decimalEnclosedCircle"/>
      <w:lvlText w:val="%9"/>
      <w:lvlJc w:val="left"/>
      <w:pPr>
        <w:ind w:left="4081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88111121@gmail.com">
    <w15:presenceInfo w15:providerId="Windows Live" w15:userId="962f41ac66df5e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9F"/>
    <w:rsid w:val="00042C08"/>
    <w:rsid w:val="00047E1B"/>
    <w:rsid w:val="00051F58"/>
    <w:rsid w:val="000521E8"/>
    <w:rsid w:val="00060D51"/>
    <w:rsid w:val="00080A54"/>
    <w:rsid w:val="00093D1D"/>
    <w:rsid w:val="000945F6"/>
    <w:rsid w:val="00096936"/>
    <w:rsid w:val="000D0369"/>
    <w:rsid w:val="000E3E3D"/>
    <w:rsid w:val="000E4C95"/>
    <w:rsid w:val="000E4D78"/>
    <w:rsid w:val="000E565A"/>
    <w:rsid w:val="000F1EB1"/>
    <w:rsid w:val="001067DB"/>
    <w:rsid w:val="00145DBF"/>
    <w:rsid w:val="00240181"/>
    <w:rsid w:val="00262C73"/>
    <w:rsid w:val="00270902"/>
    <w:rsid w:val="00281070"/>
    <w:rsid w:val="0028395C"/>
    <w:rsid w:val="002A508F"/>
    <w:rsid w:val="002B6B00"/>
    <w:rsid w:val="002C50DC"/>
    <w:rsid w:val="002D3927"/>
    <w:rsid w:val="002D502C"/>
    <w:rsid w:val="002E226E"/>
    <w:rsid w:val="00326449"/>
    <w:rsid w:val="00326485"/>
    <w:rsid w:val="003461F2"/>
    <w:rsid w:val="00352BCC"/>
    <w:rsid w:val="00356FD8"/>
    <w:rsid w:val="003662F4"/>
    <w:rsid w:val="00371339"/>
    <w:rsid w:val="0038257A"/>
    <w:rsid w:val="0038271E"/>
    <w:rsid w:val="00387128"/>
    <w:rsid w:val="003E50DB"/>
    <w:rsid w:val="003E5BFD"/>
    <w:rsid w:val="00436A04"/>
    <w:rsid w:val="00446101"/>
    <w:rsid w:val="004843CC"/>
    <w:rsid w:val="00491143"/>
    <w:rsid w:val="004C2242"/>
    <w:rsid w:val="004C4138"/>
    <w:rsid w:val="00533C90"/>
    <w:rsid w:val="00547462"/>
    <w:rsid w:val="00561D73"/>
    <w:rsid w:val="00572476"/>
    <w:rsid w:val="00593057"/>
    <w:rsid w:val="005B53D7"/>
    <w:rsid w:val="005C0A38"/>
    <w:rsid w:val="005E08B4"/>
    <w:rsid w:val="005F2282"/>
    <w:rsid w:val="00604ADA"/>
    <w:rsid w:val="00606F2C"/>
    <w:rsid w:val="00637205"/>
    <w:rsid w:val="00643296"/>
    <w:rsid w:val="00664BE2"/>
    <w:rsid w:val="006A6EF3"/>
    <w:rsid w:val="006B1F9D"/>
    <w:rsid w:val="006B41A0"/>
    <w:rsid w:val="006D6C5E"/>
    <w:rsid w:val="006E596C"/>
    <w:rsid w:val="0072619D"/>
    <w:rsid w:val="007459F6"/>
    <w:rsid w:val="00755F2E"/>
    <w:rsid w:val="00790304"/>
    <w:rsid w:val="007B063C"/>
    <w:rsid w:val="007B0A69"/>
    <w:rsid w:val="007D217D"/>
    <w:rsid w:val="007E0265"/>
    <w:rsid w:val="007F682F"/>
    <w:rsid w:val="00807777"/>
    <w:rsid w:val="00850BDD"/>
    <w:rsid w:val="00857C9B"/>
    <w:rsid w:val="008732A4"/>
    <w:rsid w:val="00911571"/>
    <w:rsid w:val="009167A6"/>
    <w:rsid w:val="00917C7E"/>
    <w:rsid w:val="00936C15"/>
    <w:rsid w:val="009607D2"/>
    <w:rsid w:val="0096635F"/>
    <w:rsid w:val="00974FE5"/>
    <w:rsid w:val="00981667"/>
    <w:rsid w:val="009B4835"/>
    <w:rsid w:val="009C3DF5"/>
    <w:rsid w:val="009D22D8"/>
    <w:rsid w:val="009E61C9"/>
    <w:rsid w:val="009F6FDB"/>
    <w:rsid w:val="00A471B8"/>
    <w:rsid w:val="00A6144A"/>
    <w:rsid w:val="00AA4C3D"/>
    <w:rsid w:val="00AC4B16"/>
    <w:rsid w:val="00AD7B83"/>
    <w:rsid w:val="00AE400D"/>
    <w:rsid w:val="00AE60B0"/>
    <w:rsid w:val="00AF0AA1"/>
    <w:rsid w:val="00B052A9"/>
    <w:rsid w:val="00B1464E"/>
    <w:rsid w:val="00B236D4"/>
    <w:rsid w:val="00B32073"/>
    <w:rsid w:val="00B33DD7"/>
    <w:rsid w:val="00B83F8E"/>
    <w:rsid w:val="00B9263E"/>
    <w:rsid w:val="00B96DB1"/>
    <w:rsid w:val="00BB500E"/>
    <w:rsid w:val="00BB643C"/>
    <w:rsid w:val="00BB7270"/>
    <w:rsid w:val="00BC11A7"/>
    <w:rsid w:val="00BD4B1D"/>
    <w:rsid w:val="00BE18DC"/>
    <w:rsid w:val="00C045A1"/>
    <w:rsid w:val="00C101B3"/>
    <w:rsid w:val="00C158E3"/>
    <w:rsid w:val="00C253BB"/>
    <w:rsid w:val="00C3228C"/>
    <w:rsid w:val="00C439AB"/>
    <w:rsid w:val="00C7141D"/>
    <w:rsid w:val="00C93D30"/>
    <w:rsid w:val="00CD7055"/>
    <w:rsid w:val="00D32350"/>
    <w:rsid w:val="00D50FFE"/>
    <w:rsid w:val="00D54BE2"/>
    <w:rsid w:val="00D600AC"/>
    <w:rsid w:val="00D60A1D"/>
    <w:rsid w:val="00D7181B"/>
    <w:rsid w:val="00DD02DF"/>
    <w:rsid w:val="00E03B39"/>
    <w:rsid w:val="00E4276B"/>
    <w:rsid w:val="00E54F81"/>
    <w:rsid w:val="00E606C4"/>
    <w:rsid w:val="00E757FE"/>
    <w:rsid w:val="00E9269F"/>
    <w:rsid w:val="00E97DAF"/>
    <w:rsid w:val="00EB166F"/>
    <w:rsid w:val="00EB254F"/>
    <w:rsid w:val="00F23EB9"/>
    <w:rsid w:val="00F85610"/>
    <w:rsid w:val="00F973AE"/>
    <w:rsid w:val="00FA0C36"/>
    <w:rsid w:val="00FA1B48"/>
    <w:rsid w:val="00FB7D7C"/>
    <w:rsid w:val="00FC0339"/>
    <w:rsid w:val="00FC2F59"/>
    <w:rsid w:val="00FD072B"/>
    <w:rsid w:val="00FE5776"/>
    <w:rsid w:val="00FE5B3D"/>
    <w:rsid w:val="00FF31C5"/>
    <w:rsid w:val="00F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D6AF6F"/>
  <w15:chartTrackingRefBased/>
  <w15:docId w15:val="{311661C8-27CA-4614-A9AE-E9ED575A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6C4"/>
    <w:pPr>
      <w:widowControl w:val="0"/>
      <w:spacing w:line="220" w:lineRule="exact"/>
      <w:ind w:leftChars="50" w:left="50" w:firstLineChars="100" w:firstLine="100"/>
      <w:jc w:val="both"/>
    </w:pPr>
    <w:rPr>
      <w:rFonts w:ascii="Times New Roman" w:eastAsia="Times New Roman" w:hAnsi="Times New Roman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606C4"/>
    <w:pPr>
      <w:keepNext/>
      <w:widowControl/>
      <w:spacing w:beforeLines="50" w:before="50" w:afterLines="50" w:after="50" w:line="240" w:lineRule="auto"/>
      <w:ind w:leftChars="0" w:left="0" w:firstLineChars="0" w:firstLine="0"/>
      <w:jc w:val="left"/>
      <w:outlineLvl w:val="0"/>
    </w:pPr>
    <w:rPr>
      <w:b/>
      <w:sz w:val="28"/>
      <w:szCs w:val="24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606C4"/>
    <w:pPr>
      <w:keepNext/>
      <w:spacing w:beforeLines="30" w:before="30" w:afterLines="30" w:after="30" w:line="240" w:lineRule="auto"/>
      <w:ind w:leftChars="0" w:left="0" w:firstLineChars="0" w:firstLine="0"/>
      <w:outlineLvl w:val="1"/>
    </w:pPr>
    <w:rPr>
      <w:b/>
      <w:sz w:val="24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E606C4"/>
    <w:pPr>
      <w:keepNext/>
      <w:spacing w:line="240" w:lineRule="auto"/>
      <w:ind w:leftChars="0" w:left="0" w:firstLineChars="0" w:firstLine="0"/>
      <w:outlineLvl w:val="2"/>
    </w:pPr>
    <w:rPr>
      <w:b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E4276B"/>
    <w:pPr>
      <w:keepNext/>
      <w:ind w:leftChars="0" w:left="0" w:firstLineChars="0" w:firstLine="0"/>
      <w:outlineLvl w:val="3"/>
    </w:pPr>
    <w:rPr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locked/>
    <w:rsid w:val="00E606C4"/>
    <w:rPr>
      <w:rFonts w:ascii="Times New Roman" w:eastAsia="Times New Roman" w:hAnsi="Times New Roman"/>
      <w:b/>
      <w:kern w:val="2"/>
      <w:sz w:val="28"/>
      <w:szCs w:val="24"/>
    </w:rPr>
  </w:style>
  <w:style w:type="character" w:customStyle="1" w:styleId="20">
    <w:name w:val="見出し 2 (文字)"/>
    <w:link w:val="2"/>
    <w:uiPriority w:val="9"/>
    <w:locked/>
    <w:rsid w:val="00E606C4"/>
    <w:rPr>
      <w:rFonts w:ascii="Times New Roman" w:eastAsia="Times New Roman" w:hAnsi="Times New Roman"/>
      <w:b/>
      <w:kern w:val="2"/>
      <w:sz w:val="24"/>
      <w:szCs w:val="22"/>
    </w:rPr>
  </w:style>
  <w:style w:type="character" w:customStyle="1" w:styleId="30">
    <w:name w:val="見出し 3 (文字)"/>
    <w:link w:val="3"/>
    <w:uiPriority w:val="9"/>
    <w:locked/>
    <w:rsid w:val="00E606C4"/>
    <w:rPr>
      <w:rFonts w:ascii="Times New Roman" w:eastAsia="Times New Roman" w:hAnsi="Times New Roman"/>
      <w:b/>
      <w:kern w:val="2"/>
      <w:szCs w:val="22"/>
    </w:rPr>
  </w:style>
  <w:style w:type="character" w:customStyle="1" w:styleId="40">
    <w:name w:val="見出し 4 (文字)"/>
    <w:link w:val="4"/>
    <w:uiPriority w:val="9"/>
    <w:locked/>
    <w:rsid w:val="00E4276B"/>
    <w:rPr>
      <w:rFonts w:ascii="Times New Roman" w:eastAsia="Times New Roman" w:hAnsi="Times New Roman"/>
      <w:b/>
      <w:bCs/>
      <w:kern w:val="2"/>
      <w:szCs w:val="22"/>
    </w:rPr>
  </w:style>
  <w:style w:type="paragraph" w:styleId="a3">
    <w:name w:val="header"/>
    <w:basedOn w:val="a"/>
    <w:link w:val="a4"/>
    <w:uiPriority w:val="99"/>
    <w:unhideWhenUsed/>
    <w:rsid w:val="00E9269F"/>
    <w:pPr>
      <w:tabs>
        <w:tab w:val="center" w:pos="4252"/>
        <w:tab w:val="right" w:pos="8504"/>
      </w:tabs>
      <w:snapToGrid w:val="0"/>
    </w:pPr>
    <w:rPr>
      <w:rFonts w:ascii="Century" w:eastAsia="ＭＳ 明朝" w:hAnsi="Century"/>
      <w:kern w:val="0"/>
      <w:szCs w:val="20"/>
      <w:lang w:val="x-none" w:eastAsia="x-none"/>
    </w:rPr>
  </w:style>
  <w:style w:type="character" w:customStyle="1" w:styleId="a4">
    <w:name w:val="ヘッダー (文字)"/>
    <w:link w:val="a3"/>
    <w:uiPriority w:val="99"/>
    <w:locked/>
    <w:rsid w:val="00E9269F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E9269F"/>
    <w:pPr>
      <w:tabs>
        <w:tab w:val="center" w:pos="4252"/>
        <w:tab w:val="right" w:pos="8504"/>
      </w:tabs>
      <w:snapToGrid w:val="0"/>
    </w:pPr>
    <w:rPr>
      <w:rFonts w:ascii="Century" w:eastAsia="ＭＳ 明朝" w:hAnsi="Century"/>
      <w:kern w:val="0"/>
      <w:szCs w:val="20"/>
      <w:lang w:val="x-none" w:eastAsia="x-none"/>
    </w:rPr>
  </w:style>
  <w:style w:type="character" w:customStyle="1" w:styleId="a6">
    <w:name w:val="フッター (文字)"/>
    <w:link w:val="a5"/>
    <w:uiPriority w:val="99"/>
    <w:locked/>
    <w:rsid w:val="00E9269F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2E226E"/>
    <w:rPr>
      <w:rFonts w:ascii="Arial" w:eastAsia="ＭＳ ゴシック" w:hAnsi="Arial"/>
      <w:kern w:val="0"/>
      <w:sz w:val="18"/>
      <w:szCs w:val="18"/>
      <w:lang w:val="x-none" w:eastAsia="x-none"/>
    </w:rPr>
  </w:style>
  <w:style w:type="character" w:customStyle="1" w:styleId="a8">
    <w:name w:val="吹き出し (文字)"/>
    <w:link w:val="a7"/>
    <w:uiPriority w:val="99"/>
    <w:semiHidden/>
    <w:locked/>
    <w:rsid w:val="002E226E"/>
    <w:rPr>
      <w:rFonts w:ascii="Arial" w:eastAsia="ＭＳ ゴシック" w:hAnsi="Arial" w:cs="Times New Roman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DD02DF"/>
    <w:rPr>
      <w:b/>
      <w:bCs/>
      <w:sz w:val="21"/>
      <w:szCs w:val="21"/>
    </w:rPr>
  </w:style>
  <w:style w:type="character" w:styleId="aa">
    <w:name w:val="Hyperlink"/>
    <w:uiPriority w:val="99"/>
    <w:unhideWhenUsed/>
    <w:rsid w:val="003E50DB"/>
    <w:rPr>
      <w:rFonts w:cs="Times New Roman"/>
      <w:color w:val="0000FF"/>
      <w:u w:val="single"/>
    </w:rPr>
  </w:style>
  <w:style w:type="paragraph" w:styleId="ab">
    <w:name w:val="footnote text"/>
    <w:basedOn w:val="a"/>
    <w:link w:val="ac"/>
    <w:semiHidden/>
    <w:rsid w:val="00FC2F59"/>
    <w:pPr>
      <w:widowControl/>
      <w:autoSpaceDE w:val="0"/>
      <w:autoSpaceDN w:val="0"/>
      <w:ind w:leftChars="0" w:left="0" w:firstLineChars="0" w:firstLine="202"/>
    </w:pPr>
    <w:rPr>
      <w:rFonts w:eastAsia="ＭＳ 明朝"/>
      <w:kern w:val="0"/>
      <w:sz w:val="16"/>
      <w:szCs w:val="16"/>
      <w:lang w:val="x-none" w:eastAsia="en-US"/>
    </w:rPr>
  </w:style>
  <w:style w:type="character" w:customStyle="1" w:styleId="ac">
    <w:name w:val="脚注文字列 (文字)"/>
    <w:link w:val="ab"/>
    <w:semiHidden/>
    <w:rsid w:val="00FC2F59"/>
    <w:rPr>
      <w:rFonts w:ascii="Times New Roman" w:hAnsi="Times New Roman"/>
      <w:sz w:val="16"/>
      <w:szCs w:val="16"/>
      <w:lang w:eastAsia="en-US"/>
    </w:rPr>
  </w:style>
  <w:style w:type="paragraph" w:customStyle="1" w:styleId="07-Resource-Title">
    <w:name w:val="07-Resource-Title"/>
    <w:qFormat/>
    <w:rsid w:val="00606F2C"/>
    <w:pPr>
      <w:jc w:val="center"/>
    </w:pPr>
    <w:rPr>
      <w:rFonts w:ascii="Times New Roman" w:eastAsia="Times New Roman" w:hAnsi="Times New Roman"/>
      <w:kern w:val="2"/>
      <w:szCs w:val="22"/>
    </w:rPr>
  </w:style>
  <w:style w:type="paragraph" w:customStyle="1" w:styleId="03-Chapter">
    <w:name w:val="03-Chapter"/>
    <w:next w:val="02-Body-Text"/>
    <w:qFormat/>
    <w:rsid w:val="00AD7B83"/>
    <w:pPr>
      <w:numPr>
        <w:numId w:val="1"/>
      </w:numPr>
      <w:spacing w:before="72" w:after="72"/>
      <w:jc w:val="both"/>
    </w:pPr>
    <w:rPr>
      <w:rFonts w:ascii="Times New Roman" w:eastAsia="Times New Roman" w:hAnsi="Times New Roman"/>
      <w:b/>
      <w:kern w:val="2"/>
      <w:sz w:val="28"/>
      <w:szCs w:val="24"/>
    </w:rPr>
  </w:style>
  <w:style w:type="paragraph" w:customStyle="1" w:styleId="04-Section">
    <w:name w:val="04-Section"/>
    <w:next w:val="02-Body-Text"/>
    <w:qFormat/>
    <w:rsid w:val="00AD7B83"/>
    <w:pPr>
      <w:numPr>
        <w:ilvl w:val="1"/>
        <w:numId w:val="1"/>
      </w:numPr>
      <w:spacing w:before="120" w:after="120"/>
      <w:jc w:val="both"/>
    </w:pPr>
    <w:rPr>
      <w:rFonts w:ascii="Times New Roman" w:eastAsia="Times New Roman" w:hAnsi="Times New Roman"/>
      <w:b/>
      <w:w w:val="102"/>
      <w:kern w:val="2"/>
      <w:sz w:val="24"/>
      <w:szCs w:val="22"/>
    </w:rPr>
  </w:style>
  <w:style w:type="paragraph" w:customStyle="1" w:styleId="05-Sub-Section">
    <w:name w:val="05-Sub-Section"/>
    <w:next w:val="02-Body-Text"/>
    <w:qFormat/>
    <w:rsid w:val="00AD7B83"/>
    <w:pPr>
      <w:numPr>
        <w:ilvl w:val="2"/>
        <w:numId w:val="1"/>
      </w:numPr>
      <w:jc w:val="both"/>
    </w:pPr>
    <w:rPr>
      <w:rFonts w:ascii="Times New Roman" w:eastAsia="Times New Roman" w:hAnsi="Times New Roman"/>
      <w:b/>
      <w:kern w:val="2"/>
      <w:szCs w:val="22"/>
    </w:rPr>
  </w:style>
  <w:style w:type="paragraph" w:customStyle="1" w:styleId="06-Sub-Sub-Section">
    <w:name w:val="06-Sub-Sub-Section"/>
    <w:next w:val="02-Body-Text"/>
    <w:qFormat/>
    <w:rsid w:val="00606F2C"/>
    <w:pPr>
      <w:numPr>
        <w:ilvl w:val="3"/>
        <w:numId w:val="1"/>
      </w:numPr>
      <w:jc w:val="both"/>
    </w:pPr>
    <w:rPr>
      <w:rFonts w:ascii="Times New Roman" w:eastAsia="Times New Roman" w:hAnsi="Times New Roman"/>
      <w:b/>
      <w:bCs/>
      <w:kern w:val="2"/>
      <w:szCs w:val="22"/>
    </w:rPr>
  </w:style>
  <w:style w:type="paragraph" w:customStyle="1" w:styleId="02-Body-Text">
    <w:name w:val="02-Body-Text"/>
    <w:qFormat/>
    <w:rsid w:val="00AD7B83"/>
    <w:pPr>
      <w:spacing w:line="220" w:lineRule="exact"/>
      <w:ind w:left="102" w:firstLine="199"/>
      <w:jc w:val="both"/>
    </w:pPr>
    <w:rPr>
      <w:rFonts w:ascii="Times New Roman" w:eastAsia="Times New Roman" w:hAnsi="Times New Roman"/>
      <w:kern w:val="2"/>
      <w:szCs w:val="22"/>
    </w:rPr>
  </w:style>
  <w:style w:type="paragraph" w:customStyle="1" w:styleId="00-Paper-Title">
    <w:name w:val="00-Paper-Title"/>
    <w:qFormat/>
    <w:rsid w:val="00AD7B83"/>
    <w:pPr>
      <w:pBdr>
        <w:bottom w:val="single" w:sz="6" w:space="1" w:color="auto"/>
      </w:pBdr>
      <w:spacing w:line="500" w:lineRule="exact"/>
      <w:jc w:val="both"/>
    </w:pPr>
    <w:rPr>
      <w:rFonts w:ascii="Times New Roman" w:eastAsia="Times New Roman" w:hAnsi="Times New Roman"/>
      <w:sz w:val="41"/>
      <w:szCs w:val="41"/>
    </w:rPr>
  </w:style>
  <w:style w:type="paragraph" w:customStyle="1" w:styleId="99-Header1">
    <w:name w:val="99-Header1"/>
    <w:qFormat/>
    <w:rsid w:val="00606F2C"/>
    <w:pPr>
      <w:autoSpaceDE w:val="0"/>
      <w:autoSpaceDN w:val="0"/>
      <w:adjustRightInd w:val="0"/>
      <w:spacing w:line="205" w:lineRule="exact"/>
      <w:ind w:left="100" w:right="-47" w:firstLine="160"/>
    </w:pPr>
    <w:rPr>
      <w:rFonts w:ascii="Times New Roman" w:eastAsia="Times New Roman" w:hAnsi="Times New Roman"/>
      <w:i/>
      <w:sz w:val="16"/>
      <w:szCs w:val="16"/>
    </w:rPr>
  </w:style>
  <w:style w:type="paragraph" w:customStyle="1" w:styleId="99-Header2">
    <w:name w:val="99-Header2"/>
    <w:qFormat/>
    <w:rsid w:val="00606F2C"/>
    <w:pPr>
      <w:autoSpaceDE w:val="0"/>
      <w:autoSpaceDN w:val="0"/>
      <w:adjustRightInd w:val="0"/>
      <w:spacing w:line="205" w:lineRule="exact"/>
      <w:ind w:left="100" w:right="-47" w:firstLine="160"/>
    </w:pPr>
    <w:rPr>
      <w:rFonts w:ascii="Times New Roman" w:eastAsia="Times New Roman" w:hAnsi="Times New Roman"/>
      <w:sz w:val="16"/>
      <w:szCs w:val="16"/>
    </w:rPr>
  </w:style>
  <w:style w:type="paragraph" w:customStyle="1" w:styleId="01-Authour">
    <w:name w:val="01-Authour"/>
    <w:qFormat/>
    <w:rsid w:val="00C101B3"/>
    <w:pPr>
      <w:tabs>
        <w:tab w:val="left" w:pos="2600"/>
        <w:tab w:val="left" w:pos="4760"/>
      </w:tabs>
      <w:autoSpaceDE w:val="0"/>
      <w:autoSpaceDN w:val="0"/>
      <w:adjustRightInd w:val="0"/>
      <w:spacing w:before="33" w:line="317" w:lineRule="exact"/>
      <w:ind w:right="-20"/>
    </w:pPr>
    <w:rPr>
      <w:rFonts w:ascii="Times New Roman" w:eastAsia="Times New Roman" w:hAnsi="Times New Roman"/>
      <w:position w:val="-1"/>
      <w:sz w:val="28"/>
      <w:szCs w:val="28"/>
    </w:rPr>
  </w:style>
  <w:style w:type="paragraph" w:customStyle="1" w:styleId="08-Itemize-Text">
    <w:name w:val="08-Itemize-Text"/>
    <w:basedOn w:val="a"/>
    <w:rsid w:val="00096936"/>
    <w:pPr>
      <w:numPr>
        <w:numId w:val="6"/>
      </w:numPr>
      <w:ind w:leftChars="0" w:left="0" w:firstLineChars="0" w:firstLine="0"/>
    </w:pPr>
  </w:style>
  <w:style w:type="character" w:styleId="ad">
    <w:name w:val="FollowedHyperlink"/>
    <w:uiPriority w:val="99"/>
    <w:semiHidden/>
    <w:unhideWhenUsed/>
    <w:rsid w:val="00042C08"/>
    <w:rPr>
      <w:color w:val="954F72"/>
      <w:u w:val="single"/>
    </w:rPr>
  </w:style>
  <w:style w:type="character" w:customStyle="1" w:styleId="11">
    <w:name w:val="未解決のメンション1"/>
    <w:uiPriority w:val="99"/>
    <w:semiHidden/>
    <w:unhideWhenUsed/>
    <w:rsid w:val="003E5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84C0D-C28E-1048-A3ED-CA4D56574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untitled</vt:lpstr>
      <vt:lpstr>untitled</vt:lpstr>
    </vt:vector>
  </TitlesOfParts>
  <Company>Hewlett-Packard Company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Nobuhiko Hishinuma</dc:creator>
  <cp:keywords/>
  <cp:lastModifiedBy>r88111121@gmail.com</cp:lastModifiedBy>
  <cp:revision>3</cp:revision>
  <cp:lastPrinted>2011-11-21T07:09:00Z</cp:lastPrinted>
  <dcterms:created xsi:type="dcterms:W3CDTF">2021-01-08T09:00:00Z</dcterms:created>
  <dcterms:modified xsi:type="dcterms:W3CDTF">2021-01-14T09:32:00Z</dcterms:modified>
</cp:coreProperties>
</file>